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F9DC9" w14:textId="77777777" w:rsidR="0034259F" w:rsidRDefault="00AB46F1">
      <w:pPr>
        <w:pStyle w:val="Body"/>
        <w:spacing w:line="480" w:lineRule="auto"/>
        <w:jc w:val="center"/>
        <w:rPr>
          <w:rFonts w:ascii="Times New Roman" w:eastAsia="Times New Roman" w:hAnsi="Times New Roman" w:cs="Times New Roman"/>
        </w:rPr>
      </w:pPr>
      <w:bookmarkStart w:id="0" w:name="_GoBack"/>
      <w:r>
        <w:rPr>
          <w:rFonts w:ascii="Times New Roman"/>
        </w:rPr>
        <w:t xml:space="preserve">Scholia On Odysseus in </w:t>
      </w:r>
      <w:r>
        <w:rPr>
          <w:rFonts w:ascii="Times New Roman"/>
          <w:i/>
          <w:iCs/>
          <w:lang w:val="fr-FR"/>
        </w:rPr>
        <w:t>Iliad</w:t>
      </w:r>
      <w:r>
        <w:rPr>
          <w:rFonts w:ascii="Times New Roman"/>
        </w:rPr>
        <w:t xml:space="preserve"> 8, Part One</w:t>
      </w:r>
    </w:p>
    <w:p w14:paraId="3BB502C2" w14:textId="77777777" w:rsidR="0034259F" w:rsidRDefault="00AB46F1">
      <w:pPr>
        <w:pStyle w:val="Body"/>
        <w:spacing w:line="480" w:lineRule="auto"/>
        <w:rPr>
          <w:rFonts w:ascii="Times New Roman" w:eastAsia="Times New Roman" w:hAnsi="Times New Roman" w:cs="Times New Roman"/>
        </w:rPr>
      </w:pPr>
      <w:r>
        <w:rPr>
          <w:rFonts w:ascii="Times New Roman" w:eastAsia="Times New Roman" w:hAnsi="Times New Roman" w:cs="Times New Roman"/>
          <w:lang w:val="en-US"/>
        </w:rPr>
        <w:tab/>
        <w:t xml:space="preserve">In </w:t>
      </w:r>
      <w:r>
        <w:rPr>
          <w:rFonts w:ascii="Times New Roman"/>
          <w:i/>
          <w:iCs/>
          <w:lang w:val="fr-FR"/>
        </w:rPr>
        <w:t>Iliad</w:t>
      </w:r>
      <w:r>
        <w:rPr>
          <w:rFonts w:ascii="Times New Roman"/>
          <w:lang w:val="en-US"/>
        </w:rPr>
        <w:t xml:space="preserve"> 8, Odysseus emerges as a problematic character for critics from antiquity. As the Greeks retreat under pressure of Trojan forces, Diomedes presses forward to rescue Nestor from a chariot wreck. Diomedes calls out to those who are retreating urging them to stay and fight. Diomedes specifically calls on Odysseus, who either does not hear Diomedes or hears him and chooses to continue fleeing. The language seems to make both options possible. It becomes especially problematic for our interpretation of Odysseus</w:t>
      </w:r>
      <w:r>
        <w:rPr>
          <w:rFonts w:hAnsi="Times New Roman"/>
          <w:lang w:val="fr-FR"/>
        </w:rPr>
        <w:t>’</w:t>
      </w:r>
      <w:r>
        <w:rPr>
          <w:rFonts w:ascii="Times New Roman"/>
          <w:lang w:val="en-US"/>
        </w:rPr>
        <w:t xml:space="preserve">s character if he ignores </w:t>
      </w:r>
      <w:ins w:id="1" w:author="Stephanie Lindeborg" w:date="2013-07-17T13:25:00Z">
        <w:r>
          <w:rPr>
            <w:rFonts w:ascii="Times New Roman"/>
          </w:rPr>
          <w:t>Diomedes</w:t>
        </w:r>
        <w:r>
          <w:rPr>
            <w:rFonts w:hAnsi="Times New Roman"/>
            <w:lang w:val="fr-FR"/>
          </w:rPr>
          <w:t>’</w:t>
        </w:r>
      </w:ins>
      <w:r>
        <w:rPr>
          <w:rFonts w:ascii="Times New Roman"/>
          <w:lang w:val="en-US"/>
        </w:rPr>
        <w:t xml:space="preserve"> plea. We do not expect heroes to abandon their comrades to save themselves. It is obvious through the numerous scholia about Odysseus in Book 8 of the Venetus A and Y.1.1 manuscripts </w:t>
      </w:r>
      <w:proofErr w:type="gramStart"/>
      <w:r>
        <w:rPr>
          <w:rFonts w:ascii="Times New Roman"/>
          <w:lang w:val="en-US"/>
        </w:rPr>
        <w:t>that</w:t>
      </w:r>
      <w:proofErr w:type="gramEnd"/>
      <w:r>
        <w:rPr>
          <w:rFonts w:ascii="Times New Roman"/>
          <w:lang w:val="en-US"/>
        </w:rPr>
        <w:t xml:space="preserve"> the ancient Homeric scholars found this issue of interpretation problematic and so they attempt to explain his actions. As I edited the scholia, I began to take a closer look at these scholia about Odysseus. I will discuss these scholia over a series of blog posts since they are numerous and worthy of extended deliberation. </w:t>
      </w:r>
    </w:p>
    <w:p w14:paraId="2A37A50B" w14:textId="77777777" w:rsidR="0034259F" w:rsidRDefault="00AB46F1">
      <w:pPr>
        <w:pStyle w:val="Body"/>
        <w:spacing w:line="480" w:lineRule="auto"/>
        <w:rPr>
          <w:rFonts w:ascii="Times New Roman" w:eastAsia="Times New Roman" w:hAnsi="Times New Roman" w:cs="Times New Roman"/>
        </w:rPr>
      </w:pPr>
      <w:r>
        <w:rPr>
          <w:rFonts w:ascii="Times New Roman" w:eastAsia="Times New Roman" w:hAnsi="Times New Roman" w:cs="Times New Roman"/>
          <w:lang w:val="en-US"/>
        </w:rPr>
        <w:tab/>
        <w:t xml:space="preserve">To begin, I will start with a pair of comparable scholia that captured my attention first in the Venetus A for its unusual set up and then in the Y.1.1 for its distinctly different choices in organization and content. </w:t>
      </w:r>
      <w:proofErr w:type="gramStart"/>
      <w:r>
        <w:rPr>
          <w:rFonts w:ascii="Times New Roman" w:eastAsia="Times New Roman" w:hAnsi="Times New Roman" w:cs="Times New Roman"/>
          <w:lang w:val="en-US"/>
        </w:rPr>
        <w:t>This pair of scholia each take</w:t>
      </w:r>
      <w:proofErr w:type="gramEnd"/>
      <w:r>
        <w:rPr>
          <w:rFonts w:ascii="Times New Roman" w:eastAsia="Times New Roman" w:hAnsi="Times New Roman" w:cs="Times New Roman"/>
          <w:lang w:val="en-US"/>
        </w:rPr>
        <w:t xml:space="preserve"> the epithet, </w:t>
      </w:r>
      <w:r>
        <w:rPr>
          <w:rFonts w:hAnsi="Times New Roman"/>
        </w:rPr>
        <w:t>πολυμήχανος</w:t>
      </w:r>
      <w:r>
        <w:rPr>
          <w:rFonts w:hAnsi="Times New Roman"/>
        </w:rPr>
        <w:t xml:space="preserve"> </w:t>
      </w:r>
      <w:r>
        <w:rPr>
          <w:rFonts w:ascii="Times New Roman"/>
        </w:rPr>
        <w:t>(</w:t>
      </w:r>
      <w:r>
        <w:rPr>
          <w:rFonts w:hAnsi="Times New Roman"/>
        </w:rPr>
        <w:t>“</w:t>
      </w:r>
      <w:r>
        <w:rPr>
          <w:rFonts w:ascii="Times New Roman"/>
          <w:lang w:val="fr-FR"/>
        </w:rPr>
        <w:t>resourceful</w:t>
      </w:r>
      <w:r>
        <w:rPr>
          <w:rFonts w:hAnsi="Times New Roman"/>
        </w:rPr>
        <w:t>”</w:t>
      </w:r>
      <w:r>
        <w:rPr>
          <w:rFonts w:ascii="Times New Roman"/>
          <w:lang w:val="en-US"/>
        </w:rPr>
        <w:t>), in line 8.93 as their starting point and then begin to detail Odysseus</w:t>
      </w:r>
      <w:r>
        <w:rPr>
          <w:rFonts w:hAnsi="Times New Roman"/>
          <w:lang w:val="fr-FR"/>
        </w:rPr>
        <w:t>’</w:t>
      </w:r>
      <w:r>
        <w:rPr>
          <w:rFonts w:ascii="Times New Roman"/>
          <w:lang w:val="en-US"/>
        </w:rPr>
        <w:t xml:space="preserve">s various skills and occupations. The Y.1.1 explains the issue in the typical, paragraph form of scholia. It uses mostly complete sentences, introducing the roles and explaining why Odysseus is referred to as such, alluding to sections of the </w:t>
      </w:r>
      <w:r>
        <w:rPr>
          <w:rFonts w:ascii="Times New Roman"/>
          <w:i/>
          <w:iCs/>
          <w:lang w:val="fr-FR"/>
        </w:rPr>
        <w:t xml:space="preserve">Iliad </w:t>
      </w:r>
      <w:r>
        <w:rPr>
          <w:rFonts w:ascii="Times New Roman"/>
        </w:rPr>
        <w:t xml:space="preserve">or </w:t>
      </w:r>
      <w:r>
        <w:rPr>
          <w:rFonts w:ascii="Times New Roman"/>
          <w:i/>
          <w:iCs/>
        </w:rPr>
        <w:t>Odyssey</w:t>
      </w:r>
      <w:r>
        <w:rPr>
          <w:rFonts w:ascii="Times New Roman"/>
          <w:lang w:val="en-US"/>
        </w:rPr>
        <w:t xml:space="preserve"> and in one instance quoting the </w:t>
      </w:r>
      <w:r>
        <w:rPr>
          <w:rFonts w:ascii="Times New Roman"/>
          <w:i/>
          <w:iCs/>
        </w:rPr>
        <w:t>Odyssey</w:t>
      </w:r>
      <w:r>
        <w:rPr>
          <w:rFonts w:ascii="Times New Roman"/>
          <w:lang w:val="en-US"/>
        </w:rPr>
        <w:t xml:space="preserve">. I have transcribed the text of this scholion as follows: </w:t>
      </w:r>
    </w:p>
    <w:p w14:paraId="33C3654C"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πρὸς</w:t>
      </w:r>
      <w:r>
        <w:rPr>
          <w:rFonts w:hAnsi="Times New Roman"/>
          <w:sz w:val="22"/>
          <w:szCs w:val="22"/>
        </w:rPr>
        <w:t xml:space="preserve"> </w:t>
      </w:r>
      <w:r>
        <w:rPr>
          <w:rFonts w:hAnsi="Times New Roman"/>
          <w:sz w:val="22"/>
          <w:szCs w:val="22"/>
        </w:rPr>
        <w:t>ἐπιστροφὴν</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ἐπίθετον</w:t>
      </w:r>
      <w:r>
        <w:rPr>
          <w:rFonts w:hAnsi="Times New Roman"/>
          <w:sz w:val="22"/>
          <w:szCs w:val="22"/>
        </w:rPr>
        <w:t xml:space="preserve"> </w:t>
      </w:r>
      <w:r>
        <w:rPr>
          <w:rFonts w:hAnsi="Times New Roman"/>
          <w:sz w:val="22"/>
          <w:szCs w:val="22"/>
        </w:rPr>
        <w:t>τέθειται·</w:t>
      </w:r>
      <w:r>
        <w:rPr>
          <w:rFonts w:hAnsi="Times New Roman"/>
          <w:sz w:val="22"/>
          <w:szCs w:val="22"/>
        </w:rPr>
        <w:t xml:space="preserve"> </w:t>
      </w:r>
      <w:r>
        <w:rPr>
          <w:rFonts w:hAnsi="Times New Roman"/>
          <w:sz w:val="22"/>
          <w:szCs w:val="22"/>
        </w:rPr>
        <w:t>δεῖ</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στρατιώτην</w:t>
      </w:r>
      <w:r>
        <w:rPr>
          <w:rFonts w:hAnsi="Times New Roman"/>
          <w:sz w:val="22"/>
          <w:szCs w:val="22"/>
        </w:rPr>
        <w:t xml:space="preserve"> </w:t>
      </w:r>
      <w:r>
        <w:rPr>
          <w:rFonts w:hAnsi="Times New Roman"/>
          <w:sz w:val="22"/>
          <w:szCs w:val="22"/>
        </w:rPr>
        <w:t>τοιοῦτον</w:t>
      </w:r>
      <w:r>
        <w:rPr>
          <w:rFonts w:hAnsi="Times New Roman"/>
          <w:sz w:val="22"/>
          <w:szCs w:val="22"/>
        </w:rPr>
        <w:t xml:space="preserve"> </w:t>
      </w:r>
      <w:r>
        <w:rPr>
          <w:rFonts w:hAnsi="Times New Roman"/>
          <w:sz w:val="22"/>
          <w:szCs w:val="22"/>
        </w:rPr>
        <w:t>εἶναι·</w:t>
      </w:r>
      <w:r>
        <w:rPr>
          <w:rFonts w:hAnsi="Times New Roman"/>
          <w:sz w:val="22"/>
          <w:szCs w:val="22"/>
        </w:rPr>
        <w:t xml:space="preserve"> </w:t>
      </w:r>
      <w:r>
        <w:rPr>
          <w:rFonts w:hAnsi="Times New Roman"/>
          <w:sz w:val="22"/>
          <w:szCs w:val="22"/>
        </w:rPr>
        <w:t>γεωργὸς</w:t>
      </w:r>
      <w:r>
        <w:rPr>
          <w:rFonts w:hAnsi="Times New Roman"/>
          <w:sz w:val="22"/>
          <w:szCs w:val="22"/>
        </w:rPr>
        <w:t xml:space="preserve"> </w:t>
      </w:r>
      <w:r>
        <w:rPr>
          <w:rFonts w:hAnsi="Times New Roman"/>
          <w:sz w:val="22"/>
          <w:szCs w:val="22"/>
        </w:rPr>
        <w:t>μὲν</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καλῶς</w:t>
      </w:r>
      <w:r>
        <w:rPr>
          <w:rFonts w:hAnsi="Times New Roman"/>
          <w:sz w:val="22"/>
          <w:szCs w:val="22"/>
        </w:rPr>
        <w:t xml:space="preserve"> </w:t>
      </w:r>
      <w:r>
        <w:rPr>
          <w:rFonts w:hAnsi="Times New Roman"/>
          <w:sz w:val="22"/>
          <w:szCs w:val="22"/>
        </w:rPr>
        <w:t>ἐν</w:t>
      </w:r>
      <w:r>
        <w:rPr>
          <w:rFonts w:hAnsi="Times New Roman"/>
          <w:sz w:val="22"/>
          <w:szCs w:val="22"/>
        </w:rPr>
        <w:t xml:space="preserve"> </w:t>
      </w:r>
      <w:r>
        <w:rPr>
          <w:rFonts w:hAnsi="Times New Roman"/>
          <w:sz w:val="22"/>
          <w:szCs w:val="22"/>
        </w:rPr>
        <w:t>πόᾳ</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ἅρπην·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ἄλλα</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γεωργίας</w:t>
      </w:r>
      <w:r>
        <w:rPr>
          <w:rFonts w:hAnsi="Times New Roman"/>
          <w:sz w:val="22"/>
          <w:szCs w:val="22"/>
        </w:rPr>
        <w:t xml:space="preserve"> </w:t>
      </w:r>
      <w:r>
        <w:rPr>
          <w:rFonts w:hAnsi="Times New Roman"/>
          <w:sz w:val="22"/>
          <w:szCs w:val="22"/>
        </w:rPr>
        <w:t>ὅπλα</w:t>
      </w:r>
      <w:r>
        <w:rPr>
          <w:rFonts w:hAnsi="Times New Roman"/>
          <w:sz w:val="22"/>
          <w:szCs w:val="22"/>
        </w:rPr>
        <w:t xml:space="preserve"> </w:t>
      </w:r>
      <w:r>
        <w:rPr>
          <w:rFonts w:hAnsi="Times New Roman"/>
          <w:sz w:val="22"/>
          <w:szCs w:val="22"/>
        </w:rPr>
        <w:t>κινεῖν</w:t>
      </w:r>
      <w:r>
        <w:rPr>
          <w:rFonts w:hAnsi="Times New Roman"/>
          <w:sz w:val="22"/>
          <w:szCs w:val="22"/>
        </w:rPr>
        <w:t xml:space="preserve"> </w:t>
      </w:r>
      <w:r>
        <w:rPr>
          <w:rFonts w:hAnsi="Times New Roman"/>
          <w:sz w:val="22"/>
          <w:szCs w:val="22"/>
        </w:rPr>
        <w:t>γινώσκεται·</w:t>
      </w:r>
      <w:r>
        <w:rPr>
          <w:rFonts w:hAnsi="Times New Roman"/>
          <w:sz w:val="22"/>
          <w:szCs w:val="22"/>
        </w:rPr>
        <w:t xml:space="preserve"> </w:t>
      </w:r>
      <w:r>
        <w:rPr>
          <w:rFonts w:hAnsi="Times New Roman"/>
          <w:sz w:val="22"/>
          <w:szCs w:val="22"/>
        </w:rPr>
        <w:t>κυβερνήτης</w:t>
      </w:r>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ascii="Times New Roman"/>
          <w:sz w:val="22"/>
          <w:szCs w:val="22"/>
        </w:rPr>
        <w:t>"</w:t>
      </w:r>
      <w:r>
        <w:rPr>
          <w:rFonts w:hAnsi="Times New Roman"/>
          <w:sz w:val="22"/>
          <w:szCs w:val="22"/>
        </w:rPr>
        <w:t>πόδα</w:t>
      </w:r>
      <w:r>
        <w:rPr>
          <w:rFonts w:hAnsi="Times New Roman"/>
          <w:sz w:val="22"/>
          <w:szCs w:val="22"/>
        </w:rPr>
        <w:t xml:space="preserve"> </w:t>
      </w:r>
      <w:r>
        <w:rPr>
          <w:rFonts w:hAnsi="Times New Roman"/>
          <w:sz w:val="22"/>
          <w:szCs w:val="22"/>
        </w:rPr>
        <w:t>νηὸς</w:t>
      </w:r>
      <w:r>
        <w:rPr>
          <w:rFonts w:ascii="Times New Roman"/>
          <w:sz w:val="22"/>
          <w:szCs w:val="22"/>
        </w:rPr>
        <w:t>" [</w:t>
      </w:r>
      <w:r>
        <w:rPr>
          <w:rFonts w:ascii="Times New Roman"/>
          <w:i/>
          <w:iCs/>
          <w:sz w:val="22"/>
          <w:szCs w:val="22"/>
        </w:rPr>
        <w:t xml:space="preserve">Odyssey </w:t>
      </w:r>
      <w:r>
        <w:rPr>
          <w:rFonts w:ascii="Times New Roman"/>
          <w:sz w:val="22"/>
          <w:szCs w:val="22"/>
        </w:rPr>
        <w:t xml:space="preserve">10.32]. </w:t>
      </w:r>
      <w:r>
        <w:rPr>
          <w:rFonts w:hAnsi="Times New Roman"/>
          <w:sz w:val="22"/>
          <w:szCs w:val="22"/>
        </w:rPr>
        <w:t>ἰθύνειν</w:t>
      </w:r>
      <w:r>
        <w:rPr>
          <w:rFonts w:hAnsi="Times New Roman"/>
          <w:sz w:val="22"/>
          <w:szCs w:val="22"/>
        </w:rPr>
        <w:t xml:space="preserve"> </w:t>
      </w:r>
      <w:r>
        <w:rPr>
          <w:rFonts w:hAnsi="Times New Roman"/>
          <w:sz w:val="22"/>
          <w:szCs w:val="22"/>
        </w:rPr>
        <w:t>καλῶς·</w:t>
      </w:r>
      <w:r>
        <w:rPr>
          <w:rFonts w:hAnsi="Times New Roman"/>
          <w:sz w:val="22"/>
          <w:szCs w:val="22"/>
        </w:rPr>
        <w:t xml:space="preserve"> </w:t>
      </w:r>
      <w:r>
        <w:rPr>
          <w:rFonts w:hAnsi="Times New Roman"/>
          <w:sz w:val="22"/>
          <w:szCs w:val="22"/>
        </w:rPr>
        <w:t>τέκτων</w:t>
      </w:r>
      <w:r>
        <w:rPr>
          <w:rFonts w:ascii="Times New Roman"/>
          <w:sz w:val="22"/>
          <w:szCs w:val="22"/>
        </w:rPr>
        <w:t xml:space="preserve">, </w:t>
      </w:r>
      <w:r>
        <w:rPr>
          <w:rFonts w:hAnsi="Times New Roman"/>
          <w:sz w:val="22"/>
          <w:szCs w:val="22"/>
        </w:rPr>
        <w:lastRenderedPageBreak/>
        <w:t>ἀπὸ</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εὐθεσίας</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λίθων</w:t>
      </w:r>
      <w:r>
        <w:rPr>
          <w:rFonts w:asci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εὐπριστίας</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ξύλων·</w:t>
      </w:r>
      <w:r>
        <w:rPr>
          <w:rFonts w:hAnsi="Times New Roman"/>
          <w:sz w:val="22"/>
          <w:szCs w:val="22"/>
        </w:rPr>
        <w:t xml:space="preserve"> </w:t>
      </w:r>
      <w:r>
        <w:rPr>
          <w:rFonts w:hAnsi="Times New Roman"/>
          <w:sz w:val="22"/>
          <w:szCs w:val="22"/>
        </w:rPr>
        <w:t>ναυπηγὸς</w:t>
      </w:r>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νηός·</w:t>
      </w:r>
      <w:r>
        <w:rPr>
          <w:rFonts w:hAnsi="Times New Roman"/>
          <w:sz w:val="22"/>
          <w:szCs w:val="22"/>
        </w:rPr>
        <w:t xml:space="preserve"> </w:t>
      </w:r>
      <w:r>
        <w:rPr>
          <w:rFonts w:hAnsi="Times New Roman"/>
          <w:sz w:val="22"/>
          <w:szCs w:val="22"/>
        </w:rPr>
        <w:t>κυνηγὸς</w:t>
      </w:r>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κυναγωγῆς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ὀρεσινομίας·</w:t>
      </w:r>
      <w:r>
        <w:rPr>
          <w:rFonts w:hAnsi="Times New Roman"/>
          <w:sz w:val="22"/>
          <w:szCs w:val="22"/>
        </w:rPr>
        <w:t xml:space="preserve"> </w:t>
      </w:r>
      <w:r>
        <w:rPr>
          <w:rFonts w:hAnsi="Times New Roman"/>
          <w:sz w:val="22"/>
          <w:szCs w:val="22"/>
        </w:rPr>
        <w:t>μάντις</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ἐκβάσεων·</w:t>
      </w:r>
      <w:r>
        <w:rPr>
          <w:rFonts w:hAnsi="Times New Roman"/>
          <w:sz w:val="22"/>
          <w:szCs w:val="22"/>
        </w:rPr>
        <w:t xml:space="preserve"> </w:t>
      </w:r>
      <w:r>
        <w:rPr>
          <w:rFonts w:hAnsi="Times New Roman"/>
          <w:sz w:val="22"/>
          <w:szCs w:val="22"/>
        </w:rPr>
        <w:t>μάγειρος</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ὡς</w:t>
      </w:r>
      <w:r>
        <w:rPr>
          <w:rFonts w:hAnsi="Times New Roman"/>
          <w:sz w:val="22"/>
          <w:szCs w:val="22"/>
        </w:rPr>
        <w:t xml:space="preserve"> </w:t>
      </w:r>
      <w:r>
        <w:rPr>
          <w:rFonts w:hAnsi="Times New Roman"/>
          <w:sz w:val="22"/>
          <w:szCs w:val="22"/>
        </w:rPr>
        <w:t>δεῖ</w:t>
      </w:r>
      <w:r>
        <w:rPr>
          <w:rFonts w:hAnsi="Times New Roman"/>
          <w:sz w:val="22"/>
          <w:szCs w:val="22"/>
        </w:rPr>
        <w:t xml:space="preserve"> </w:t>
      </w:r>
      <w:r>
        <w:rPr>
          <w:rFonts w:hAnsi="Times New Roman"/>
          <w:sz w:val="22"/>
          <w:szCs w:val="22"/>
        </w:rPr>
        <w:t>ὀπτᾶν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δαιτρεύειν·</w:t>
      </w:r>
      <w:r>
        <w:rPr>
          <w:rFonts w:hAnsi="Times New Roman"/>
          <w:sz w:val="22"/>
          <w:szCs w:val="22"/>
        </w:rPr>
        <w:t xml:space="preserve"> </w:t>
      </w:r>
      <w:r>
        <w:rPr>
          <w:rFonts w:hAnsi="Times New Roman"/>
          <w:sz w:val="22"/>
          <w:szCs w:val="22"/>
        </w:rPr>
        <w:t>ἰατρὸς</w:t>
      </w:r>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νόσους</w:t>
      </w:r>
      <w:r>
        <w:rPr>
          <w:rFonts w:hAnsi="Times New Roman"/>
          <w:sz w:val="22"/>
          <w:szCs w:val="22"/>
        </w:rPr>
        <w:t xml:space="preserve"> </w:t>
      </w:r>
      <w:r>
        <w:rPr>
          <w:rFonts w:hAnsi="Times New Roman"/>
          <w:sz w:val="22"/>
          <w:szCs w:val="22"/>
        </w:rPr>
        <w:t>γινώσκειν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τάμνειν</w:t>
      </w:r>
      <w:r>
        <w:rPr>
          <w:rFonts w:hAnsi="Times New Roman"/>
          <w:sz w:val="22"/>
          <w:szCs w:val="22"/>
        </w:rPr>
        <w:t xml:space="preserve"> </w:t>
      </w:r>
      <w:r>
        <w:rPr>
          <w:rFonts w:hAnsi="Times New Roman"/>
          <w:sz w:val="22"/>
          <w:szCs w:val="22"/>
        </w:rPr>
        <w:t>ἰούς·</w:t>
      </w:r>
      <w:r>
        <w:rPr>
          <w:rFonts w:hAnsi="Times New Roman"/>
          <w:sz w:val="22"/>
          <w:szCs w:val="22"/>
        </w:rPr>
        <w:t xml:space="preserve"> </w:t>
      </w:r>
      <w:r>
        <w:rPr>
          <w:rFonts w:hAnsi="Times New Roman"/>
          <w:sz w:val="22"/>
          <w:szCs w:val="22"/>
        </w:rPr>
        <w:t>μουσικὸς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ἀοιδὸς</w:t>
      </w:r>
      <w:r>
        <w:rPr>
          <w:rFonts w:ascii="Times New Roman"/>
          <w:sz w:val="22"/>
          <w:szCs w:val="22"/>
        </w:rPr>
        <w:t xml:space="preserve">. </w:t>
      </w:r>
      <w:r>
        <w:rPr>
          <w:rFonts w:hAnsi="Times New Roman"/>
          <w:sz w:val="22"/>
          <w:szCs w:val="22"/>
        </w:rPr>
        <w:t>ἐξ</w:t>
      </w:r>
      <w:r>
        <w:rPr>
          <w:rFonts w:hAnsi="Times New Roman"/>
          <w:sz w:val="22"/>
          <w:szCs w:val="22"/>
        </w:rPr>
        <w:t xml:space="preserve"> </w:t>
      </w:r>
      <w:r>
        <w:rPr>
          <w:rFonts w:hAnsi="Times New Roman"/>
          <w:sz w:val="22"/>
          <w:szCs w:val="22"/>
        </w:rPr>
        <w:t>ᾠδῶν</w:t>
      </w:r>
      <w:r>
        <w:rPr>
          <w:rFonts w:hAnsi="Times New Roman"/>
          <w:sz w:val="22"/>
          <w:szCs w:val="22"/>
        </w:rPr>
        <w:t xml:space="preserve"> </w:t>
      </w:r>
      <w:r>
        <w:rPr>
          <w:rFonts w:hAnsi="Times New Roman"/>
          <w:sz w:val="22"/>
          <w:szCs w:val="22"/>
        </w:rPr>
        <w:t>κάλλους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μύθων·</w:t>
      </w:r>
      <w:r>
        <w:rPr>
          <w:rFonts w:hAnsi="Times New Roman"/>
          <w:sz w:val="22"/>
          <w:szCs w:val="22"/>
        </w:rPr>
        <w:t xml:space="preserve"> </w:t>
      </w:r>
      <w:r>
        <w:rPr>
          <w:rFonts w:hAnsi="Times New Roman"/>
          <w:sz w:val="22"/>
          <w:szCs w:val="22"/>
        </w:rPr>
        <w:t>πύκτης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παλαιστὴς</w:t>
      </w:r>
      <w:r>
        <w:rPr>
          <w:rFonts w:hAnsi="Times New Roman"/>
          <w:sz w:val="22"/>
          <w:szCs w:val="22"/>
        </w:rPr>
        <w:t xml:space="preserve"> </w:t>
      </w:r>
      <w:r>
        <w:rPr>
          <w:rFonts w:hAnsi="Times New Roman"/>
          <w:sz w:val="22"/>
          <w:szCs w:val="22"/>
        </w:rPr>
        <w:t>ἐξ</w:t>
      </w:r>
      <w:r>
        <w:rPr>
          <w:rFonts w:hAnsi="Times New Roman"/>
          <w:sz w:val="22"/>
          <w:szCs w:val="22"/>
        </w:rPr>
        <w:t xml:space="preserve"> </w:t>
      </w:r>
      <w:r>
        <w:rPr>
          <w:rFonts w:hAnsi="Times New Roman"/>
          <w:sz w:val="22"/>
          <w:szCs w:val="22"/>
        </w:rPr>
        <w:t>εὐστροφίας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χειρῶν</w:t>
      </w:r>
      <w:r>
        <w:rPr>
          <w:rFonts w:hAnsi="Times New Roman"/>
          <w:sz w:val="22"/>
          <w:szCs w:val="22"/>
        </w:rPr>
        <w:t xml:space="preserve"> </w:t>
      </w:r>
      <w:r>
        <w:rPr>
          <w:rFonts w:hAnsi="Times New Roman"/>
          <w:sz w:val="22"/>
          <w:szCs w:val="22"/>
        </w:rPr>
        <w:t>συμπλοκῆς·</w:t>
      </w:r>
      <w:r>
        <w:rPr>
          <w:rFonts w:hAnsi="Times New Roman"/>
          <w:sz w:val="22"/>
          <w:szCs w:val="22"/>
        </w:rPr>
        <w:t xml:space="preserve"> </w:t>
      </w:r>
      <w:r>
        <w:rPr>
          <w:rFonts w:hAnsi="Times New Roman"/>
          <w:sz w:val="22"/>
          <w:szCs w:val="22"/>
        </w:rPr>
        <w:t>τοξότης</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διασκέψεως</w:t>
      </w:r>
      <w:r>
        <w:rPr>
          <w:rFonts w:hAnsi="Times New Roman"/>
          <w:sz w:val="22"/>
          <w:szCs w:val="22"/>
        </w:rPr>
        <w:t xml:space="preserve"> </w:t>
      </w:r>
      <w:r>
        <w:rPr>
          <w:rFonts w:hAnsi="Times New Roman"/>
          <w:sz w:val="22"/>
          <w:szCs w:val="22"/>
        </w:rPr>
        <w:t>ἀρίστης·</w:t>
      </w:r>
      <w:r>
        <w:rPr>
          <w:rFonts w:hAnsi="Times New Roman"/>
          <w:sz w:val="22"/>
          <w:szCs w:val="22"/>
        </w:rPr>
        <w:t xml:space="preserve"> </w:t>
      </w:r>
      <w:r>
        <w:rPr>
          <w:rFonts w:hAnsi="Times New Roman"/>
          <w:sz w:val="22"/>
          <w:szCs w:val="22"/>
        </w:rPr>
        <w:t>ἀκοντιστὴς</w:t>
      </w:r>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εὖ</w:t>
      </w:r>
      <w:r>
        <w:rPr>
          <w:rFonts w:hAnsi="Times New Roman"/>
          <w:sz w:val="22"/>
          <w:szCs w:val="22"/>
        </w:rPr>
        <w:t xml:space="preserve"> </w:t>
      </w:r>
      <w:r>
        <w:rPr>
          <w:rFonts w:hAnsi="Times New Roman"/>
          <w:sz w:val="22"/>
          <w:szCs w:val="22"/>
        </w:rPr>
        <w:t>πάλλειν</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δόρυ</w:t>
      </w:r>
      <w:r>
        <w:rPr>
          <w:rFonts w:hAnsi="Times New Roman"/>
          <w:sz w:val="22"/>
          <w:szCs w:val="22"/>
        </w:rPr>
        <w:t xml:space="preserve"> </w:t>
      </w:r>
      <w:r>
        <w:rPr>
          <w:rFonts w:hAnsi="Times New Roman"/>
          <w:sz w:val="22"/>
          <w:szCs w:val="22"/>
        </w:rPr>
        <w:t>ῥήτωρ</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πιθανότητος·</w:t>
      </w:r>
      <w:r>
        <w:rPr>
          <w:rFonts w:hAnsi="Times New Roman"/>
          <w:sz w:val="22"/>
          <w:szCs w:val="22"/>
        </w:rPr>
        <w:t xml:space="preserve"> </w:t>
      </w:r>
      <w:r>
        <w:rPr>
          <w:rFonts w:hAnsi="Times New Roman"/>
          <w:sz w:val="22"/>
          <w:szCs w:val="22"/>
        </w:rPr>
        <w:t>στρατηγὸς</w:t>
      </w:r>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φρονήσεως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ἀνδρίας·</w:t>
      </w:r>
      <w:r>
        <w:rPr>
          <w:rFonts w:hAnsi="Times New Roman"/>
          <w:sz w:val="22"/>
          <w:szCs w:val="22"/>
        </w:rPr>
        <w:t xml:space="preserve"> </w:t>
      </w:r>
      <w:r>
        <w:rPr>
          <w:rFonts w:hAnsi="Times New Roman"/>
          <w:sz w:val="22"/>
          <w:szCs w:val="22"/>
        </w:rPr>
        <w:t>στρατιώτης</w:t>
      </w:r>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πολυμηχανίας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πολυπειρίας⁑</w:t>
      </w:r>
    </w:p>
    <w:p w14:paraId="6A11E754" w14:textId="77777777" w:rsidR="0034259F" w:rsidRDefault="0034259F">
      <w:pPr>
        <w:pStyle w:val="Body"/>
        <w:spacing w:line="360" w:lineRule="auto"/>
        <w:ind w:left="720" w:right="720"/>
        <w:jc w:val="both"/>
        <w:rPr>
          <w:rFonts w:ascii="Times New Roman" w:eastAsia="Times New Roman" w:hAnsi="Times New Roman" w:cs="Times New Roman"/>
          <w:sz w:val="22"/>
          <w:szCs w:val="22"/>
        </w:rPr>
      </w:pPr>
    </w:p>
    <w:p w14:paraId="4BE46FBC"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lang w:val="en-US"/>
        </w:rPr>
        <w:t>The epithet is used because of the retreat. For it is necessary for him to be such a soldier. For he is a farmer [as is seen] from the passage in which he knows well how to move the sickle in the grass and all the implements for farming. He is a ship-steerer because he keeps the sail straight (</w:t>
      </w:r>
      <w:r>
        <w:rPr>
          <w:rFonts w:ascii="Times New Roman"/>
          <w:i/>
          <w:iCs/>
          <w:sz w:val="22"/>
          <w:szCs w:val="22"/>
        </w:rPr>
        <w:t xml:space="preserve">Odyssey </w:t>
      </w:r>
      <w:r>
        <w:rPr>
          <w:rFonts w:ascii="Times New Roman"/>
          <w:sz w:val="22"/>
          <w:szCs w:val="22"/>
          <w:lang w:val="en-US"/>
        </w:rPr>
        <w:t xml:space="preserve">10.32). </w:t>
      </w:r>
      <w:proofErr w:type="gramStart"/>
      <w:r>
        <w:rPr>
          <w:rFonts w:ascii="Times New Roman"/>
          <w:sz w:val="22"/>
          <w:szCs w:val="22"/>
          <w:lang w:val="en-US"/>
        </w:rPr>
        <w:t>A carpenter, from the good condition of the stones.</w:t>
      </w:r>
      <w:proofErr w:type="gramEnd"/>
      <w:r>
        <w:rPr>
          <w:rFonts w:ascii="Times New Roman"/>
          <w:sz w:val="22"/>
          <w:szCs w:val="22"/>
          <w:lang w:val="en-US"/>
        </w:rPr>
        <w:t xml:space="preserve"> And from the skillful sawing of wood. </w:t>
      </w:r>
      <w:proofErr w:type="gramStart"/>
      <w:r>
        <w:rPr>
          <w:rFonts w:ascii="Times New Roman"/>
          <w:sz w:val="22"/>
          <w:szCs w:val="22"/>
          <w:lang w:val="en-US"/>
        </w:rPr>
        <w:t>A shipbuilder from the ship.</w:t>
      </w:r>
      <w:proofErr w:type="gramEnd"/>
      <w:r>
        <w:rPr>
          <w:rFonts w:ascii="Times New Roman"/>
          <w:sz w:val="22"/>
          <w:szCs w:val="22"/>
          <w:lang w:val="en-US"/>
        </w:rPr>
        <w:t xml:space="preserve"> </w:t>
      </w:r>
      <w:proofErr w:type="gramStart"/>
      <w:r>
        <w:rPr>
          <w:rFonts w:ascii="Times New Roman"/>
          <w:sz w:val="22"/>
          <w:szCs w:val="22"/>
          <w:lang w:val="en-US"/>
        </w:rPr>
        <w:t>A hunter from leading the hunting packs and from the knowledge of the mountains.</w:t>
      </w:r>
      <w:proofErr w:type="gramEnd"/>
      <w:r>
        <w:rPr>
          <w:rFonts w:ascii="Times New Roman"/>
          <w:sz w:val="22"/>
          <w:szCs w:val="22"/>
          <w:lang w:val="en-US"/>
        </w:rPr>
        <w:t xml:space="preserve"> </w:t>
      </w:r>
      <w:proofErr w:type="gramStart"/>
      <w:r>
        <w:rPr>
          <w:rFonts w:ascii="Times New Roman"/>
          <w:sz w:val="22"/>
          <w:szCs w:val="22"/>
          <w:lang w:val="en-US"/>
        </w:rPr>
        <w:t>A seer from the landing places.</w:t>
      </w:r>
      <w:proofErr w:type="gramEnd"/>
      <w:r>
        <w:rPr>
          <w:rFonts w:ascii="Times New Roman"/>
          <w:sz w:val="22"/>
          <w:szCs w:val="22"/>
          <w:lang w:val="en-US"/>
        </w:rPr>
        <w:t xml:space="preserve"> </w:t>
      </w:r>
      <w:proofErr w:type="gramStart"/>
      <w:r>
        <w:rPr>
          <w:rFonts w:ascii="Times New Roman"/>
          <w:sz w:val="22"/>
          <w:szCs w:val="22"/>
          <w:lang w:val="en-US"/>
        </w:rPr>
        <w:t>A cook from, as is necessary, roasting and cutting up.</w:t>
      </w:r>
      <w:proofErr w:type="gramEnd"/>
      <w:r>
        <w:rPr>
          <w:rFonts w:ascii="Times New Roman"/>
          <w:sz w:val="22"/>
          <w:szCs w:val="22"/>
          <w:lang w:val="en-US"/>
        </w:rPr>
        <w:t xml:space="preserve"> </w:t>
      </w:r>
      <w:proofErr w:type="gramStart"/>
      <w:r>
        <w:rPr>
          <w:rFonts w:ascii="Times New Roman"/>
          <w:sz w:val="22"/>
          <w:szCs w:val="22"/>
          <w:lang w:val="en-US"/>
        </w:rPr>
        <w:t>A doctor, from the passages in which he diagnoses sickness and cuts out arrows.</w:t>
      </w:r>
      <w:proofErr w:type="gramEnd"/>
      <w:r>
        <w:rPr>
          <w:rFonts w:ascii="Times New Roman"/>
          <w:sz w:val="22"/>
          <w:szCs w:val="22"/>
          <w:lang w:val="en-US"/>
        </w:rPr>
        <w:t xml:space="preserve"> </w:t>
      </w:r>
      <w:proofErr w:type="gramStart"/>
      <w:r>
        <w:rPr>
          <w:rFonts w:ascii="Times New Roman"/>
          <w:sz w:val="22"/>
          <w:szCs w:val="22"/>
          <w:lang w:val="en-US"/>
        </w:rPr>
        <w:t>A musician and a singer from beauty of his songs and speeches.</w:t>
      </w:r>
      <w:proofErr w:type="gramEnd"/>
      <w:r>
        <w:rPr>
          <w:rFonts w:ascii="Times New Roman"/>
          <w:sz w:val="22"/>
          <w:szCs w:val="22"/>
          <w:lang w:val="en-US"/>
        </w:rPr>
        <w:t xml:space="preserve"> </w:t>
      </w:r>
      <w:proofErr w:type="gramStart"/>
      <w:r>
        <w:rPr>
          <w:rFonts w:ascii="Times New Roman"/>
          <w:sz w:val="22"/>
          <w:szCs w:val="22"/>
          <w:lang w:val="en-US"/>
        </w:rPr>
        <w:t>A boxer and a wrestler from versatility and his wrestling grip.</w:t>
      </w:r>
      <w:proofErr w:type="gramEnd"/>
      <w:r>
        <w:rPr>
          <w:rFonts w:ascii="Times New Roman"/>
          <w:sz w:val="22"/>
          <w:szCs w:val="22"/>
          <w:lang w:val="en-US"/>
        </w:rPr>
        <w:t xml:space="preserve"> </w:t>
      </w:r>
      <w:proofErr w:type="gramStart"/>
      <w:r>
        <w:rPr>
          <w:rFonts w:ascii="Times New Roman"/>
          <w:sz w:val="22"/>
          <w:szCs w:val="22"/>
          <w:lang w:val="en-US"/>
        </w:rPr>
        <w:t>An archer, from the best ability to survey.</w:t>
      </w:r>
      <w:proofErr w:type="gramEnd"/>
      <w:r>
        <w:rPr>
          <w:rFonts w:ascii="Times New Roman"/>
          <w:sz w:val="22"/>
          <w:szCs w:val="22"/>
          <w:lang w:val="en-US"/>
        </w:rPr>
        <w:t xml:space="preserve"> </w:t>
      </w:r>
      <w:proofErr w:type="gramStart"/>
      <w:r>
        <w:rPr>
          <w:rFonts w:ascii="Times New Roman"/>
          <w:sz w:val="22"/>
          <w:szCs w:val="22"/>
          <w:lang w:val="en-US"/>
        </w:rPr>
        <w:t>A javelin-thrower, from the passage where he throws the spear well.</w:t>
      </w:r>
      <w:proofErr w:type="gramEnd"/>
      <w:r>
        <w:rPr>
          <w:rFonts w:ascii="Times New Roman"/>
          <w:sz w:val="22"/>
          <w:szCs w:val="22"/>
          <w:lang w:val="en-US"/>
        </w:rPr>
        <w:t xml:space="preserve"> </w:t>
      </w:r>
      <w:proofErr w:type="gramStart"/>
      <w:r>
        <w:rPr>
          <w:rFonts w:ascii="Times New Roman"/>
          <w:sz w:val="22"/>
          <w:szCs w:val="22"/>
          <w:lang w:val="en-US"/>
        </w:rPr>
        <w:t>An orator, from his persuasiveness.</w:t>
      </w:r>
      <w:proofErr w:type="gramEnd"/>
      <w:r>
        <w:rPr>
          <w:rFonts w:ascii="Times New Roman"/>
          <w:sz w:val="22"/>
          <w:szCs w:val="22"/>
          <w:lang w:val="en-US"/>
        </w:rPr>
        <w:t xml:space="preserve"> </w:t>
      </w:r>
      <w:proofErr w:type="gramStart"/>
      <w:r>
        <w:rPr>
          <w:rFonts w:ascii="Times New Roman"/>
          <w:sz w:val="22"/>
          <w:szCs w:val="22"/>
          <w:lang w:val="en-US"/>
        </w:rPr>
        <w:t>A general from his foresight and manly courage.</w:t>
      </w:r>
      <w:proofErr w:type="gramEnd"/>
      <w:r>
        <w:rPr>
          <w:rFonts w:ascii="Times New Roman"/>
          <w:sz w:val="22"/>
          <w:szCs w:val="22"/>
          <w:lang w:val="en-US"/>
        </w:rPr>
        <w:t xml:space="preserve"> A soldier from craftiness and great experience</w:t>
      </w:r>
      <w:r>
        <w:rPr>
          <w:rFonts w:hAnsi="Times New Roman"/>
          <w:sz w:val="22"/>
          <w:szCs w:val="22"/>
        </w:rPr>
        <w:t>”</w:t>
      </w:r>
      <w:r>
        <w:rPr>
          <w:rFonts w:ascii="Times New Roman"/>
          <w:sz w:val="22"/>
          <w:szCs w:val="22"/>
          <w:lang w:val="en-US"/>
        </w:rPr>
        <w:t>(urn</w:t>
      </w:r>
      <w:proofErr w:type="gramStart"/>
      <w:r>
        <w:rPr>
          <w:rFonts w:ascii="Times New Roman"/>
          <w:sz w:val="22"/>
          <w:szCs w:val="22"/>
          <w:lang w:val="en-US"/>
        </w:rPr>
        <w:t>:cts:greekLit:tlg5026.e3:8.58</w:t>
      </w:r>
      <w:proofErr w:type="gramEnd"/>
      <w:r>
        <w:rPr>
          <w:rFonts w:ascii="Times New Roman"/>
          <w:sz w:val="22"/>
          <w:szCs w:val="22"/>
          <w:lang w:val="en-US"/>
        </w:rPr>
        <w:t>). [Embed Image 1]</w:t>
      </w:r>
    </w:p>
    <w:p w14:paraId="159F608F" w14:textId="77777777" w:rsidR="0034259F" w:rsidRDefault="0034259F">
      <w:pPr>
        <w:pStyle w:val="Body"/>
        <w:spacing w:line="360" w:lineRule="auto"/>
        <w:ind w:left="720" w:right="720"/>
        <w:jc w:val="both"/>
        <w:rPr>
          <w:rFonts w:ascii="Times New Roman" w:eastAsia="Times New Roman" w:hAnsi="Times New Roman" w:cs="Times New Roman"/>
          <w:sz w:val="22"/>
          <w:szCs w:val="22"/>
        </w:rPr>
      </w:pPr>
    </w:p>
    <w:p w14:paraId="1E47F896" w14:textId="77777777" w:rsidR="0034259F" w:rsidRDefault="00AB46F1">
      <w:pPr>
        <w:pStyle w:val="Body"/>
        <w:spacing w:line="480" w:lineRule="auto"/>
        <w:rPr>
          <w:rFonts w:ascii="Times New Roman" w:eastAsia="Times New Roman" w:hAnsi="Times New Roman" w:cs="Times New Roman"/>
        </w:rPr>
      </w:pPr>
      <w:r>
        <w:rPr>
          <w:rFonts w:ascii="Times New Roman"/>
          <w:lang w:val="en-US"/>
        </w:rPr>
        <w:t>A total of sixteen different categories are mentioned here: farmer, ship-steerer, carpenter, ship-builder, hunter, seer, cook, doctor, musician, boxer, wrestler, archer, javelin-thrower, orator, general, and solider. In some cases, it is rather difficult to know what episodes in the epic tradition each epithet might refer to, but it becomes clearer when we look at the corresponding scholion in the Venetus A.</w:t>
      </w:r>
    </w:p>
    <w:p w14:paraId="4A185388" w14:textId="77777777" w:rsidR="0034259F" w:rsidRDefault="00AB46F1">
      <w:pPr>
        <w:pStyle w:val="Body"/>
        <w:spacing w:line="480" w:lineRule="auto"/>
        <w:rPr>
          <w:rFonts w:ascii="Times New Roman" w:eastAsia="Times New Roman" w:hAnsi="Times New Roman" w:cs="Times New Roman"/>
        </w:rPr>
      </w:pPr>
      <w:r>
        <w:rPr>
          <w:rFonts w:ascii="Times New Roman" w:eastAsia="Times New Roman" w:hAnsi="Times New Roman" w:cs="Times New Roman"/>
          <w:lang w:val="en-US"/>
        </w:rPr>
        <w:tab/>
        <w:t>The Venetus A does something we had not seen in the manuscript in the previous books that have been edited over the last few years, and may indeed not be repeat in any of the subsequent books (We have not seen it so far in creating editions of the scholia of Books 1</w:t>
      </w:r>
      <w:r>
        <w:rPr>
          <w:rFonts w:hAnsi="Times New Roman"/>
        </w:rPr>
        <w:t>–</w:t>
      </w:r>
      <w:r>
        <w:rPr>
          <w:rFonts w:ascii="Times New Roman"/>
          <w:lang w:val="en-US"/>
        </w:rPr>
        <w:t xml:space="preserve">7 of the Venetus A). This scholion takes each role or occupation and organizes </w:t>
      </w:r>
      <w:proofErr w:type="gramStart"/>
      <w:r>
        <w:rPr>
          <w:rFonts w:ascii="Times New Roman"/>
          <w:lang w:val="en-US"/>
        </w:rPr>
        <w:t>them</w:t>
      </w:r>
      <w:proofErr w:type="gramEnd"/>
      <w:r>
        <w:rPr>
          <w:rFonts w:ascii="Times New Roman"/>
          <w:lang w:val="en-US"/>
        </w:rPr>
        <w:t xml:space="preserve"> into a numbered list [Embed Image 2]. This format presented a new issue for us in how we marked up this content in our digital edition of the text. Neither the Dindorf nor the Erbse </w:t>
      </w:r>
      <w:proofErr w:type="gramStart"/>
      <w:r>
        <w:rPr>
          <w:rFonts w:ascii="Times New Roman"/>
          <w:lang w:val="en-US"/>
        </w:rPr>
        <w:t>edition of the text represent</w:t>
      </w:r>
      <w:proofErr w:type="gramEnd"/>
      <w:r>
        <w:rPr>
          <w:rFonts w:ascii="Times New Roman"/>
          <w:lang w:val="en-US"/>
        </w:rPr>
        <w:t xml:space="preserve"> this scholion as a list. Neither editor formatted his edition in such a way and neither editor included the Greek numerals that are present in the manuscript</w:t>
      </w:r>
      <w:r>
        <w:rPr>
          <w:rFonts w:hAnsi="Times New Roman"/>
          <w:lang w:val="fr-FR"/>
        </w:rPr>
        <w:t>’</w:t>
      </w:r>
      <w:r>
        <w:rPr>
          <w:rFonts w:ascii="Times New Roman"/>
          <w:lang w:val="en-US"/>
        </w:rPr>
        <w:t xml:space="preserve">s format of this scholion. We felt that not only was the format rare, but it was also integral to the interpretation of the text. Therefore we introduced a new type of markup to our list of acceptable TEI elements: </w:t>
      </w:r>
      <w:r>
        <w:rPr>
          <w:rFonts w:hAnsi="Times New Roman"/>
        </w:rPr>
        <w:t>“</w:t>
      </w:r>
      <w:r>
        <w:rPr>
          <w:rFonts w:ascii="Times New Roman"/>
        </w:rPr>
        <w:t>list.</w:t>
      </w:r>
      <w:r>
        <w:rPr>
          <w:rFonts w:hAnsi="Times New Roman"/>
        </w:rPr>
        <w:t>”</w:t>
      </w:r>
      <w:r>
        <w:rPr>
          <w:rFonts w:hAnsi="Times New Roman"/>
        </w:rPr>
        <w:t xml:space="preserve"> </w:t>
      </w:r>
      <w:r>
        <w:rPr>
          <w:rFonts w:ascii="Times New Roman"/>
          <w:lang w:val="en-US"/>
        </w:rPr>
        <w:t xml:space="preserve">The list is then broken down into several instances of the element </w:t>
      </w:r>
      <w:r>
        <w:rPr>
          <w:rFonts w:hAnsi="Times New Roman"/>
        </w:rPr>
        <w:t>“</w:t>
      </w:r>
      <w:r>
        <w:rPr>
          <w:rFonts w:ascii="Times New Roman"/>
        </w:rPr>
        <w:t>item,</w:t>
      </w:r>
      <w:r>
        <w:rPr>
          <w:rFonts w:hAnsi="Times New Roman"/>
        </w:rPr>
        <w:t>”</w:t>
      </w:r>
      <w:r>
        <w:rPr>
          <w:rFonts w:hAnsi="Times New Roman"/>
        </w:rPr>
        <w:t xml:space="preserve"> </w:t>
      </w:r>
      <w:r>
        <w:rPr>
          <w:rFonts w:ascii="Times New Roman"/>
          <w:lang w:val="en-US"/>
        </w:rPr>
        <w:t xml:space="preserve">corresponding to each entry in the list. This combination of markup allowed us to set up the edition in a way that best reflected the fact that we do, in fact, see a list in the manuscript [Embed Image 3]. Set off at some distance, but clearly corresponding to each epithet, the scribe includes either quotes from or references to episodes from the </w:t>
      </w:r>
      <w:r>
        <w:rPr>
          <w:rFonts w:ascii="Times New Roman"/>
          <w:i/>
          <w:iCs/>
          <w:lang w:val="fr-FR"/>
        </w:rPr>
        <w:t>Iliad</w:t>
      </w:r>
      <w:r>
        <w:rPr>
          <w:rFonts w:ascii="Times New Roman"/>
          <w:lang w:val="en-US"/>
        </w:rPr>
        <w:t xml:space="preserve"> or the </w:t>
      </w:r>
      <w:r>
        <w:rPr>
          <w:rFonts w:ascii="Times New Roman"/>
          <w:i/>
          <w:iCs/>
        </w:rPr>
        <w:t xml:space="preserve">Odyssey </w:t>
      </w:r>
      <w:r>
        <w:rPr>
          <w:rFonts w:ascii="Times New Roman"/>
          <w:lang w:val="en-US"/>
        </w:rPr>
        <w:t xml:space="preserve">to support each occupation. Quoting is much more frequent in the Venetus </w:t>
      </w:r>
      <w:proofErr w:type="gramStart"/>
      <w:r>
        <w:rPr>
          <w:rFonts w:ascii="Times New Roman"/>
          <w:lang w:val="en-US"/>
        </w:rPr>
        <w:t>A</w:t>
      </w:r>
      <w:proofErr w:type="gramEnd"/>
      <w:r>
        <w:rPr>
          <w:rFonts w:ascii="Times New Roman"/>
          <w:lang w:val="en-US"/>
        </w:rPr>
        <w:t xml:space="preserve"> version of the scholion, appearing with eleven of fifteen roles, whereas in the Y.1.1 there is only one quoted section. We have transcribed the text of the Venetus </w:t>
      </w:r>
      <w:proofErr w:type="gramStart"/>
      <w:r>
        <w:rPr>
          <w:rFonts w:ascii="Times New Roman"/>
          <w:lang w:val="en-US"/>
        </w:rPr>
        <w:t>A</w:t>
      </w:r>
      <w:proofErr w:type="gramEnd"/>
      <w:r>
        <w:rPr>
          <w:rFonts w:ascii="Times New Roman"/>
          <w:lang w:val="en-US"/>
        </w:rPr>
        <w:t xml:space="preserve"> scholion as follows:</w:t>
      </w:r>
    </w:p>
    <w:p w14:paraId="2249555C"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πρὸς</w:t>
      </w:r>
      <w:r>
        <w:rPr>
          <w:rFonts w:hAnsi="Times New Roman"/>
          <w:sz w:val="22"/>
          <w:szCs w:val="22"/>
        </w:rPr>
        <w:t xml:space="preserve"> </w:t>
      </w:r>
      <w:r>
        <w:rPr>
          <w:rFonts w:hAnsi="Times New Roman"/>
          <w:sz w:val="22"/>
          <w:szCs w:val="22"/>
        </w:rPr>
        <w:t>επιστροφὴν</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ἐπίθετον⁑</w:t>
      </w:r>
      <w:r>
        <w:rPr>
          <w:rFonts w:hAnsi="Times New Roman"/>
          <w:sz w:val="22"/>
          <w:szCs w:val="22"/>
        </w:rPr>
        <w:t xml:space="preserve"> </w:t>
      </w:r>
    </w:p>
    <w:p w14:paraId="725C72CD" w14:textId="77777777" w:rsidR="0034259F" w:rsidRDefault="00AB46F1">
      <w:pPr>
        <w:pStyle w:val="Body"/>
        <w:spacing w:line="360" w:lineRule="auto"/>
        <w:ind w:left="720" w:right="720"/>
        <w:rPr>
          <w:rFonts w:ascii="Times New Roman" w:eastAsia="Times New Roman" w:hAnsi="Times New Roman" w:cs="Times New Roman"/>
          <w:sz w:val="22"/>
          <w:szCs w:val="22"/>
        </w:rPr>
      </w:pPr>
      <w:r>
        <w:rPr>
          <w:rFonts w:hAnsi="Times New Roman"/>
          <w:sz w:val="22"/>
          <w:szCs w:val="22"/>
        </w:rPr>
        <w:t>Α</w:t>
      </w:r>
      <w:r>
        <w:rPr>
          <w:rFonts w:hAnsi="Times New Roman"/>
          <w:sz w:val="22"/>
          <w:szCs w:val="22"/>
        </w:rPr>
        <w:t xml:space="preserve"> </w:t>
      </w:r>
      <w:r>
        <w:rPr>
          <w:rFonts w:hAnsi="Times New Roman"/>
          <w:sz w:val="22"/>
          <w:szCs w:val="22"/>
        </w:rPr>
        <w:t>εστι</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γεωργος</w:t>
      </w:r>
      <w:r>
        <w:rPr>
          <w:rFonts w:hAnsi="Times New Roman"/>
          <w:sz w:val="22"/>
          <w:szCs w:val="22"/>
        </w:rPr>
        <w:t xml:space="preserve">  </w:t>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ἐν</w:t>
      </w:r>
      <w:r>
        <w:rPr>
          <w:rFonts w:hAnsi="Times New Roman"/>
          <w:sz w:val="22"/>
          <w:szCs w:val="22"/>
        </w:rPr>
        <w:t xml:space="preserve"> </w:t>
      </w:r>
      <w:r>
        <w:rPr>
          <w:rFonts w:hAnsi="Times New Roman"/>
          <w:sz w:val="22"/>
          <w:szCs w:val="22"/>
        </w:rPr>
        <w:t>ποίη</w:t>
      </w:r>
      <w:r>
        <w:rPr>
          <w:rFonts w:hAnsi="Times New Roman"/>
          <w:sz w:val="22"/>
          <w:szCs w:val="22"/>
        </w:rPr>
        <w:t xml:space="preserve"> </w:t>
      </w:r>
      <w:r>
        <w:rPr>
          <w:rFonts w:hAnsi="Times New Roman"/>
          <w:sz w:val="22"/>
          <w:szCs w:val="22"/>
        </w:rPr>
        <w:t>δρεπανον</w:t>
      </w:r>
      <w:r>
        <w:rPr>
          <w:rFonts w:hAnsi="Times New Roman"/>
          <w:sz w:val="22"/>
          <w:szCs w:val="22"/>
        </w:rPr>
        <w:t xml:space="preserve"> </w:t>
      </w:r>
      <w:r>
        <w:rPr>
          <w:rFonts w:hAnsi="Times New Roman"/>
          <w:sz w:val="22"/>
          <w:szCs w:val="22"/>
        </w:rPr>
        <w:t>μέν</w:t>
      </w:r>
      <w:r>
        <w:rPr>
          <w:rFonts w:ascii="Times New Roman"/>
          <w:sz w:val="22"/>
          <w:szCs w:val="22"/>
        </w:rPr>
        <w:t xml:space="preserve">" </w:t>
      </w:r>
      <w:r>
        <w:rPr>
          <w:rFonts w:ascii="Times New Roman"/>
          <w:sz w:val="22"/>
          <w:szCs w:val="22"/>
        </w:rPr>
        <w:tab/>
      </w:r>
      <w:r>
        <w:rPr>
          <w:rFonts w:ascii="Times New Roman"/>
          <w:sz w:val="22"/>
          <w:szCs w:val="22"/>
        </w:rPr>
        <w:tab/>
        <w:t>(</w:t>
      </w:r>
      <w:r>
        <w:rPr>
          <w:rFonts w:ascii="Times New Roman"/>
          <w:i/>
          <w:iCs/>
          <w:sz w:val="22"/>
          <w:szCs w:val="22"/>
        </w:rPr>
        <w:t>Odyssey</w:t>
      </w:r>
      <w:r>
        <w:rPr>
          <w:rFonts w:ascii="Times New Roman"/>
          <w:sz w:val="22"/>
          <w:szCs w:val="22"/>
        </w:rPr>
        <w:t xml:space="preserve"> 18.368)</w:t>
      </w:r>
      <w:r>
        <w:rPr>
          <w:rFonts w:hAnsi="Times New Roman"/>
          <w:sz w:val="22"/>
          <w:szCs w:val="22"/>
        </w:rPr>
        <w:t>·</w:t>
      </w:r>
      <w:r>
        <w:rPr>
          <w:rFonts w:hAnsi="Times New Roman"/>
          <w:sz w:val="22"/>
          <w:szCs w:val="22"/>
        </w:rPr>
        <w:t xml:space="preserve"> </w:t>
      </w:r>
    </w:p>
    <w:p w14:paraId="5FAD0E25"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Β</w:t>
      </w:r>
      <w:r>
        <w:rPr>
          <w:rFonts w:hAnsi="Times New Roman"/>
          <w:sz w:val="22"/>
          <w:szCs w:val="22"/>
        </w:rPr>
        <w:t xml:space="preserve"> </w:t>
      </w:r>
      <w:r>
        <w:rPr>
          <w:rFonts w:hAnsi="Times New Roman"/>
          <w:sz w:val="22"/>
          <w:szCs w:val="22"/>
        </w:rPr>
        <w:t>κυβερνήτης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ἀεὶ</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πόδα</w:t>
      </w:r>
      <w:r>
        <w:rPr>
          <w:rFonts w:hAnsi="Times New Roman"/>
          <w:sz w:val="22"/>
          <w:szCs w:val="22"/>
        </w:rPr>
        <w:t xml:space="preserve"> </w:t>
      </w:r>
      <w:r>
        <w:rPr>
          <w:rFonts w:hAnsi="Times New Roman"/>
          <w:sz w:val="22"/>
          <w:szCs w:val="22"/>
        </w:rPr>
        <w:t>νηός</w:t>
      </w:r>
      <w:r>
        <w:rPr>
          <w:rFonts w:ascii="Times New Roman"/>
          <w:sz w:val="22"/>
          <w:szCs w:val="22"/>
        </w:rPr>
        <w:t xml:space="preserve">" </w:t>
      </w:r>
      <w:r>
        <w:rPr>
          <w:rFonts w:ascii="Times New Roman"/>
          <w:sz w:val="22"/>
          <w:szCs w:val="22"/>
        </w:rPr>
        <w:tab/>
      </w:r>
      <w:r>
        <w:rPr>
          <w:rFonts w:ascii="Times New Roman"/>
          <w:sz w:val="22"/>
          <w:szCs w:val="22"/>
        </w:rPr>
        <w:tab/>
        <w:t>(</w:t>
      </w:r>
      <w:r>
        <w:rPr>
          <w:rFonts w:ascii="Times New Roman"/>
          <w:i/>
          <w:iCs/>
          <w:sz w:val="22"/>
          <w:szCs w:val="22"/>
        </w:rPr>
        <w:t xml:space="preserve">Odyssey </w:t>
      </w:r>
      <w:r>
        <w:rPr>
          <w:rFonts w:ascii="Times New Roman"/>
          <w:sz w:val="22"/>
          <w:szCs w:val="22"/>
        </w:rPr>
        <w:t>10.32)</w:t>
      </w:r>
      <w:r>
        <w:rPr>
          <w:rFonts w:ascii="Times New Roman" w:eastAsia="Times New Roman" w:hAnsi="Times New Roman" w:cs="Times New Roman"/>
          <w:sz w:val="22"/>
          <w:szCs w:val="22"/>
        </w:rPr>
        <w:br/>
        <w:t xml:space="preserve">Γ τέκτων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ἀπο τῆς κλίνης</w:t>
      </w:r>
    </w:p>
    <w:p w14:paraId="0D047C08"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Δ</w:t>
      </w:r>
      <w:r>
        <w:rPr>
          <w:rFonts w:hAnsi="Times New Roman"/>
          <w:sz w:val="22"/>
          <w:szCs w:val="22"/>
        </w:rPr>
        <w:t xml:space="preserve"> </w:t>
      </w:r>
      <w:r>
        <w:rPr>
          <w:rFonts w:hAnsi="Times New Roman"/>
          <w:sz w:val="22"/>
          <w:szCs w:val="22"/>
        </w:rPr>
        <w:t>ναυπηγός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hAnsi="Times New Roman"/>
          <w:sz w:val="22"/>
          <w:szCs w:val="22"/>
        </w:rPr>
        <w:t>ἀπὸ</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σχεδίας</w:t>
      </w:r>
    </w:p>
    <w:p w14:paraId="0017098A"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Ε</w:t>
      </w:r>
      <w:r>
        <w:rPr>
          <w:rFonts w:hAnsi="Times New Roman"/>
          <w:sz w:val="22"/>
          <w:szCs w:val="22"/>
        </w:rPr>
        <w:t xml:space="preserve"> </w:t>
      </w:r>
      <w:r>
        <w:rPr>
          <w:rFonts w:hAnsi="Times New Roman"/>
          <w:sz w:val="22"/>
          <w:szCs w:val="22"/>
        </w:rPr>
        <w:t>κυνηγός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Παρνασσοῦ</w:t>
      </w:r>
      <w:r>
        <w:rPr>
          <w:rFonts w:hAnsi="Times New Roman"/>
          <w:sz w:val="22"/>
          <w:szCs w:val="22"/>
        </w:rPr>
        <w:t xml:space="preserve"> </w:t>
      </w:r>
      <w:r>
        <w:rPr>
          <w:rFonts w:hAnsi="Times New Roman"/>
          <w:sz w:val="22"/>
          <w:szCs w:val="22"/>
        </w:rPr>
        <w:br/>
      </w:r>
      <w:r>
        <w:rPr>
          <w:rFonts w:hAnsi="Times New Roman"/>
          <w:sz w:val="22"/>
          <w:szCs w:val="22"/>
        </w:rPr>
        <w:t>Ϛ</w:t>
      </w:r>
      <w:r>
        <w:rPr>
          <w:rFonts w:hAnsi="Times New Roman"/>
          <w:sz w:val="22"/>
          <w:szCs w:val="22"/>
        </w:rPr>
        <w:t xml:space="preserve"> </w:t>
      </w:r>
      <w:r>
        <w:rPr>
          <w:rFonts w:hAnsi="Times New Roman"/>
          <w:sz w:val="22"/>
          <w:szCs w:val="22"/>
        </w:rPr>
        <w:t>μάντις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φημι</w:t>
      </w:r>
      <w:r>
        <w:rPr>
          <w:rFonts w:hAnsi="Times New Roman"/>
          <w:sz w:val="22"/>
          <w:szCs w:val="22"/>
        </w:rPr>
        <w:t xml:space="preserve"> </w:t>
      </w:r>
      <w:r>
        <w:rPr>
          <w:rFonts w:hAnsi="Times New Roman"/>
          <w:sz w:val="22"/>
          <w:szCs w:val="22"/>
        </w:rPr>
        <w:t>τίς</w:t>
      </w:r>
      <w:r>
        <w:rPr>
          <w:rFonts w:hAnsi="Times New Roman"/>
          <w:sz w:val="22"/>
          <w:szCs w:val="22"/>
        </w:rPr>
        <w:t xml:space="preserve"> </w:t>
      </w:r>
      <w:r>
        <w:rPr>
          <w:rFonts w:hAnsi="Times New Roman"/>
          <w:sz w:val="22"/>
          <w:szCs w:val="22"/>
        </w:rPr>
        <w:t>μοι</w:t>
      </w:r>
      <w:r>
        <w:rPr>
          <w:rFonts w:hAnsi="Times New Roman"/>
          <w:sz w:val="22"/>
          <w:szCs w:val="22"/>
        </w:rPr>
        <w:t xml:space="preserve"> </w:t>
      </w:r>
      <w:r>
        <w:rPr>
          <w:rFonts w:hAnsi="Times New Roman"/>
          <w:sz w:val="22"/>
          <w:szCs w:val="22"/>
        </w:rPr>
        <w:t>φάσθω</w:t>
      </w:r>
      <w:r>
        <w:rPr>
          <w:rFonts w:ascii="Times New Roman"/>
          <w:sz w:val="22"/>
          <w:szCs w:val="22"/>
        </w:rPr>
        <w:t>"</w:t>
      </w:r>
      <w:r>
        <w:rPr>
          <w:rFonts w:ascii="Times New Roman"/>
          <w:sz w:val="22"/>
          <w:szCs w:val="22"/>
        </w:rPr>
        <w:tab/>
      </w:r>
      <w:r>
        <w:rPr>
          <w:rFonts w:ascii="Times New Roman"/>
          <w:sz w:val="22"/>
          <w:szCs w:val="22"/>
        </w:rPr>
        <w:tab/>
        <w:t>(</w:t>
      </w:r>
      <w:r>
        <w:rPr>
          <w:rFonts w:ascii="Times New Roman"/>
          <w:i/>
          <w:iCs/>
          <w:sz w:val="22"/>
          <w:szCs w:val="22"/>
        </w:rPr>
        <w:t xml:space="preserve">Odyssey </w:t>
      </w:r>
      <w:r>
        <w:rPr>
          <w:rFonts w:ascii="Times New Roman"/>
          <w:sz w:val="22"/>
          <w:szCs w:val="22"/>
        </w:rPr>
        <w:t>20.100)</w:t>
      </w:r>
    </w:p>
    <w:p w14:paraId="0ED5A351"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Ζ</w:t>
      </w:r>
      <w:r>
        <w:rPr>
          <w:rFonts w:hAnsi="Times New Roman"/>
          <w:sz w:val="22"/>
          <w:szCs w:val="22"/>
        </w:rPr>
        <w:t xml:space="preserve"> </w:t>
      </w:r>
      <w:r>
        <w:rPr>
          <w:rFonts w:hAnsi="Times New Roman"/>
          <w:sz w:val="22"/>
          <w:szCs w:val="22"/>
        </w:rPr>
        <w:t>μαγειρος</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δαιτρεῦσαι</w:t>
      </w:r>
      <w:r>
        <w:rPr>
          <w:rFonts w:hAnsi="Times New Roman"/>
          <w:sz w:val="22"/>
          <w:szCs w:val="22"/>
        </w:rPr>
        <w:t xml:space="preserve"> </w:t>
      </w:r>
      <w:r>
        <w:rPr>
          <w:rFonts w:hAnsi="Times New Roman"/>
          <w:sz w:val="22"/>
          <w:szCs w:val="22"/>
        </w:rPr>
        <w:t>τὲ</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ὀπτησαι</w:t>
      </w:r>
      <w:r>
        <w:rPr>
          <w:rFonts w:ascii="Times New Roman"/>
          <w:sz w:val="22"/>
          <w:szCs w:val="22"/>
        </w:rPr>
        <w:t>"</w:t>
      </w:r>
      <w:r>
        <w:rPr>
          <w:rFonts w:ascii="Times New Roman"/>
          <w:sz w:val="22"/>
          <w:szCs w:val="22"/>
        </w:rPr>
        <w:tab/>
        <w:t>(</w:t>
      </w:r>
      <w:r>
        <w:rPr>
          <w:rFonts w:ascii="Times New Roman"/>
          <w:i/>
          <w:iCs/>
          <w:sz w:val="22"/>
          <w:szCs w:val="22"/>
        </w:rPr>
        <w:t xml:space="preserve">Odyssey </w:t>
      </w:r>
      <w:r>
        <w:rPr>
          <w:rFonts w:ascii="Times New Roman"/>
          <w:sz w:val="22"/>
          <w:szCs w:val="22"/>
        </w:rPr>
        <w:t>15.323)</w:t>
      </w:r>
    </w:p>
    <w:p w14:paraId="34E70609"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Η</w:t>
      </w:r>
      <w:r>
        <w:rPr>
          <w:rFonts w:hAnsi="Times New Roman"/>
          <w:sz w:val="22"/>
          <w:szCs w:val="22"/>
        </w:rPr>
        <w:t xml:space="preserve"> </w:t>
      </w:r>
      <w:r>
        <w:rPr>
          <w:rFonts w:hAnsi="Times New Roman"/>
          <w:sz w:val="22"/>
          <w:szCs w:val="22"/>
        </w:rPr>
        <w:t>ἰατρος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ὄφρα</w:t>
      </w:r>
      <w:r>
        <w:rPr>
          <w:rFonts w:hAnsi="Times New Roman"/>
          <w:sz w:val="22"/>
          <w:szCs w:val="22"/>
        </w:rPr>
        <w:t xml:space="preserve"> </w:t>
      </w:r>
      <w:r>
        <w:rPr>
          <w:rFonts w:hAnsi="Times New Roman"/>
          <w:sz w:val="22"/>
          <w:szCs w:val="22"/>
        </w:rPr>
        <w:t>οί</w:t>
      </w:r>
      <w:r>
        <w:rPr>
          <w:rFonts w:hAnsi="Times New Roman"/>
          <w:sz w:val="22"/>
          <w:szCs w:val="22"/>
        </w:rPr>
        <w:t xml:space="preserve"> </w:t>
      </w:r>
      <w:r>
        <w:rPr>
          <w:rFonts w:hAnsi="Times New Roman"/>
          <w:sz w:val="22"/>
          <w:szCs w:val="22"/>
        </w:rPr>
        <w:t>εἴ</w:t>
      </w:r>
      <w:r>
        <w:rPr>
          <w:rFonts w:hAnsi="Times New Roman"/>
          <w:sz w:val="22"/>
          <w:szCs w:val="22"/>
        </w:rPr>
        <w:t xml:space="preserve"> </w:t>
      </w:r>
      <w:r>
        <w:rPr>
          <w:rFonts w:hAnsi="Times New Roman"/>
          <w:sz w:val="22"/>
          <w:szCs w:val="22"/>
        </w:rPr>
        <w:t>ϊοὺς</w:t>
      </w:r>
      <w:r>
        <w:rPr>
          <w:rFonts w:hAnsi="Times New Roman"/>
          <w:sz w:val="22"/>
          <w:szCs w:val="22"/>
        </w:rPr>
        <w:t xml:space="preserve"> </w:t>
      </w:r>
      <w:r>
        <w:rPr>
          <w:rFonts w:hAnsi="Times New Roman"/>
          <w:sz w:val="22"/>
          <w:szCs w:val="22"/>
        </w:rPr>
        <w:t>χρίεσθαι</w:t>
      </w:r>
      <w:r>
        <w:rPr>
          <w:rFonts w:ascii="Times New Roman"/>
          <w:sz w:val="22"/>
          <w:szCs w:val="22"/>
        </w:rPr>
        <w:t xml:space="preserve">" </w:t>
      </w:r>
      <w:r>
        <w:rPr>
          <w:rFonts w:ascii="Times New Roman"/>
          <w:sz w:val="22"/>
          <w:szCs w:val="22"/>
        </w:rPr>
        <w:tab/>
        <w:t>(</w:t>
      </w:r>
      <w:r>
        <w:rPr>
          <w:rFonts w:ascii="Times New Roman"/>
          <w:i/>
          <w:iCs/>
          <w:sz w:val="22"/>
          <w:szCs w:val="22"/>
        </w:rPr>
        <w:t xml:space="preserve">Odyssey </w:t>
      </w:r>
      <w:r>
        <w:rPr>
          <w:rFonts w:ascii="Times New Roman"/>
          <w:sz w:val="22"/>
          <w:szCs w:val="22"/>
        </w:rPr>
        <w:t>1.262-263)</w:t>
      </w:r>
    </w:p>
    <w:p w14:paraId="1DDF63D4"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Θ</w:t>
      </w:r>
      <w:r>
        <w:rPr>
          <w:rFonts w:hAnsi="Times New Roman"/>
          <w:sz w:val="22"/>
          <w:szCs w:val="22"/>
        </w:rPr>
        <w:t xml:space="preserve"> </w:t>
      </w:r>
      <w:r>
        <w:rPr>
          <w:rFonts w:hAnsi="Times New Roman"/>
          <w:sz w:val="22"/>
          <w:szCs w:val="22"/>
        </w:rPr>
        <w:t>μουσικος</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μῦθον</w:t>
      </w:r>
      <w:r>
        <w:rPr>
          <w:rFonts w:hAnsi="Times New Roman"/>
          <w:sz w:val="22"/>
          <w:szCs w:val="22"/>
        </w:rPr>
        <w:t xml:space="preserve"> </w:t>
      </w:r>
      <w:r>
        <w:rPr>
          <w:rFonts w:hAnsi="Times New Roman"/>
          <w:sz w:val="22"/>
          <w:szCs w:val="22"/>
        </w:rPr>
        <w:t>ὥς</w:t>
      </w:r>
      <w:r>
        <w:rPr>
          <w:rFonts w:hAnsi="Times New Roman"/>
          <w:sz w:val="22"/>
          <w:szCs w:val="22"/>
        </w:rPr>
        <w:t xml:space="preserve"> </w:t>
      </w:r>
      <w:r>
        <w:rPr>
          <w:rFonts w:hAnsi="Times New Roman"/>
          <w:sz w:val="22"/>
          <w:szCs w:val="22"/>
        </w:rPr>
        <w:t>τ</w:t>
      </w:r>
      <w:r>
        <w:rPr>
          <w:rFonts w:ascii="Times New Roman"/>
          <w:sz w:val="22"/>
          <w:szCs w:val="22"/>
          <w:lang w:val="fr-FR"/>
        </w:rPr>
        <w:t xml:space="preserve">' </w:t>
      </w:r>
      <w:r>
        <w:rPr>
          <w:rFonts w:hAnsi="Times New Roman"/>
          <w:sz w:val="22"/>
          <w:szCs w:val="22"/>
        </w:rPr>
        <w:t>αοιδός</w:t>
      </w:r>
      <w:r>
        <w:rPr>
          <w:rFonts w:ascii="Times New Roman"/>
          <w:sz w:val="22"/>
          <w:szCs w:val="22"/>
        </w:rPr>
        <w:t xml:space="preserve">" </w:t>
      </w:r>
      <w:r>
        <w:rPr>
          <w:rFonts w:ascii="Times New Roman"/>
          <w:sz w:val="22"/>
          <w:szCs w:val="22"/>
        </w:rPr>
        <w:tab/>
      </w:r>
      <w:r>
        <w:rPr>
          <w:rFonts w:ascii="Times New Roman"/>
          <w:sz w:val="22"/>
          <w:szCs w:val="22"/>
        </w:rPr>
        <w:tab/>
        <w:t>(</w:t>
      </w:r>
      <w:r>
        <w:rPr>
          <w:rFonts w:ascii="Times New Roman"/>
          <w:i/>
          <w:iCs/>
          <w:sz w:val="22"/>
          <w:szCs w:val="22"/>
        </w:rPr>
        <w:t xml:space="preserve">Odyssey </w:t>
      </w:r>
      <w:r>
        <w:rPr>
          <w:rFonts w:ascii="Times New Roman"/>
          <w:sz w:val="22"/>
          <w:szCs w:val="22"/>
        </w:rPr>
        <w:t>11.368)</w:t>
      </w:r>
      <w:r>
        <w:rPr>
          <w:rFonts w:ascii="Times New Roman" w:eastAsia="Times New Roman" w:hAnsi="Times New Roman" w:cs="Times New Roman"/>
          <w:sz w:val="22"/>
          <w:szCs w:val="22"/>
        </w:rPr>
        <w:br/>
        <w:t>Ϊ πύκτης</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sz w:val="22"/>
          <w:szCs w:val="22"/>
        </w:rPr>
        <w:t>"</w:t>
      </w:r>
      <w:r>
        <w:rPr>
          <w:rFonts w:hAnsi="Times New Roman"/>
          <w:sz w:val="22"/>
          <w:szCs w:val="22"/>
        </w:rPr>
        <w:t>πῦν</w:t>
      </w:r>
      <w:r>
        <w:rPr>
          <w:rFonts w:hAnsi="Times New Roman"/>
          <w:sz w:val="22"/>
          <w:szCs w:val="22"/>
        </w:rPr>
        <w:t xml:space="preserve"> </w:t>
      </w:r>
      <w:r>
        <w:rPr>
          <w:rFonts w:hAnsi="Times New Roman"/>
          <w:sz w:val="22"/>
          <w:szCs w:val="22"/>
        </w:rPr>
        <w:t>μὲν</w:t>
      </w:r>
      <w:r>
        <w:rPr>
          <w:rFonts w:hAnsi="Times New Roman"/>
          <w:sz w:val="22"/>
          <w:szCs w:val="22"/>
        </w:rPr>
        <w:t xml:space="preserve"> </w:t>
      </w:r>
      <w:r>
        <w:rPr>
          <w:rFonts w:hAnsi="Times New Roman"/>
          <w:sz w:val="22"/>
          <w:szCs w:val="22"/>
        </w:rPr>
        <w:t>ενίκησα</w:t>
      </w:r>
      <w:r>
        <w:rPr>
          <w:rFonts w:hAnsi="Times New Roman"/>
          <w:sz w:val="22"/>
          <w:szCs w:val="22"/>
        </w:rPr>
        <w:t xml:space="preserve"> </w:t>
      </w:r>
      <w:r>
        <w:rPr>
          <w:rFonts w:hAnsi="Times New Roman"/>
          <w:sz w:val="22"/>
          <w:szCs w:val="22"/>
        </w:rPr>
        <w:t>Κλυτομήδεα</w:t>
      </w:r>
      <w:r>
        <w:rPr>
          <w:rFonts w:ascii="Times New Roman"/>
          <w:sz w:val="22"/>
          <w:szCs w:val="22"/>
        </w:rPr>
        <w:t xml:space="preserve">" </w:t>
      </w:r>
      <w:r>
        <w:rPr>
          <w:rFonts w:ascii="Times New Roman"/>
          <w:sz w:val="22"/>
          <w:szCs w:val="22"/>
        </w:rPr>
        <w:tab/>
        <w:t>(</w:t>
      </w:r>
      <w:r>
        <w:rPr>
          <w:rFonts w:ascii="Times New Roman"/>
          <w:i/>
          <w:iCs/>
          <w:sz w:val="22"/>
          <w:szCs w:val="22"/>
          <w:lang w:val="fr-FR"/>
        </w:rPr>
        <w:t>Iliad</w:t>
      </w:r>
      <w:r>
        <w:rPr>
          <w:rFonts w:ascii="Times New Roman"/>
          <w:sz w:val="22"/>
          <w:szCs w:val="22"/>
        </w:rPr>
        <w:t xml:space="preserve"> 23.634)</w:t>
      </w:r>
    </w:p>
    <w:p w14:paraId="1E057424"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ΙΑ</w:t>
      </w:r>
      <w:r>
        <w:rPr>
          <w:rFonts w:hAnsi="Times New Roman"/>
          <w:sz w:val="22"/>
          <w:szCs w:val="22"/>
        </w:rPr>
        <w:t xml:space="preserve"> </w:t>
      </w:r>
      <w:r>
        <w:rPr>
          <w:rFonts w:hAnsi="Times New Roman"/>
          <w:sz w:val="22"/>
          <w:szCs w:val="22"/>
        </w:rPr>
        <w:t>παλαιστής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Ἀγκαῖον</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πάλη</w:t>
      </w:r>
      <w:r>
        <w:rPr>
          <w:rFonts w:hAnsi="Times New Roman"/>
          <w:sz w:val="22"/>
          <w:szCs w:val="22"/>
        </w:rPr>
        <w:t xml:space="preserve"> </w:t>
      </w:r>
      <w:r>
        <w:rPr>
          <w:rFonts w:hAnsi="Times New Roman"/>
          <w:sz w:val="22"/>
          <w:szCs w:val="22"/>
        </w:rPr>
        <w:t>Πλευρώνιον</w:t>
      </w:r>
      <w:r>
        <w:rPr>
          <w:rFonts w:ascii="Times New Roman"/>
          <w:sz w:val="22"/>
          <w:szCs w:val="22"/>
        </w:rPr>
        <w:t>"</w:t>
      </w:r>
      <w:r>
        <w:rPr>
          <w:rFonts w:ascii="Times New Roman"/>
          <w:sz w:val="22"/>
          <w:szCs w:val="22"/>
        </w:rPr>
        <w:tab/>
        <w:t>(</w:t>
      </w:r>
      <w:r>
        <w:rPr>
          <w:rFonts w:ascii="Times New Roman"/>
          <w:i/>
          <w:iCs/>
          <w:sz w:val="22"/>
          <w:szCs w:val="22"/>
          <w:lang w:val="fr-FR"/>
        </w:rPr>
        <w:t xml:space="preserve">Iliad  </w:t>
      </w:r>
      <w:r>
        <w:rPr>
          <w:rFonts w:ascii="Times New Roman"/>
          <w:sz w:val="22"/>
          <w:szCs w:val="22"/>
        </w:rPr>
        <w:t>23.635)</w:t>
      </w:r>
    </w:p>
    <w:p w14:paraId="52453E6D"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ΙΒ</w:t>
      </w:r>
      <w:r>
        <w:rPr>
          <w:rFonts w:hAnsi="Times New Roman"/>
          <w:sz w:val="22"/>
          <w:szCs w:val="22"/>
        </w:rPr>
        <w:t xml:space="preserve"> </w:t>
      </w:r>
      <w:r>
        <w:rPr>
          <w:rFonts w:hAnsi="Times New Roman"/>
          <w:sz w:val="22"/>
          <w:szCs w:val="22"/>
        </w:rPr>
        <w:t>δισκευτής</w:t>
      </w:r>
      <w:r>
        <w:rPr>
          <w:rFonts w:hAnsi="Times New Roman"/>
          <w:sz w:val="22"/>
          <w:szCs w:val="22"/>
        </w:rPr>
        <w:tab/>
      </w:r>
      <w:r>
        <w:rPr>
          <w:rFonts w:hAnsi="Times New Roman"/>
          <w:sz w:val="22"/>
          <w:szCs w:val="22"/>
        </w:rPr>
        <w:tab/>
      </w:r>
      <w:r>
        <w:rPr>
          <w:rFonts w:hAnsi="Times New Roman"/>
          <w:sz w:val="22"/>
          <w:szCs w:val="22"/>
        </w:rPr>
        <w:tab/>
      </w:r>
      <w:r>
        <w:rPr>
          <w:rFonts w:hAnsi="Times New Roman"/>
          <w:sz w:val="22"/>
          <w:szCs w:val="22"/>
        </w:rPr>
        <w:t>παρα</w:t>
      </w:r>
      <w:r>
        <w:rPr>
          <w:rFonts w:hAnsi="Times New Roman"/>
          <w:sz w:val="22"/>
          <w:szCs w:val="22"/>
        </w:rPr>
        <w:t xml:space="preserve"> </w:t>
      </w:r>
      <w:r>
        <w:rPr>
          <w:rFonts w:hAnsi="Times New Roman"/>
          <w:sz w:val="22"/>
          <w:szCs w:val="22"/>
        </w:rPr>
        <w:t>Φαίαξιν</w:t>
      </w:r>
    </w:p>
    <w:p w14:paraId="4578C206"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ΙΓ</w:t>
      </w:r>
      <w:r>
        <w:rPr>
          <w:rFonts w:hAnsi="Times New Roman"/>
          <w:sz w:val="22"/>
          <w:szCs w:val="22"/>
        </w:rPr>
        <w:t xml:space="preserve"> </w:t>
      </w:r>
      <w:r>
        <w:rPr>
          <w:rFonts w:hAnsi="Times New Roman"/>
          <w:sz w:val="22"/>
          <w:szCs w:val="22"/>
        </w:rPr>
        <w:t>τοξότης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εῦ</w:t>
      </w:r>
      <w:r>
        <w:rPr>
          <w:rFonts w:hAnsi="Times New Roman"/>
          <w:sz w:val="22"/>
          <w:szCs w:val="22"/>
        </w:rPr>
        <w:t xml:space="preserve"> </w:t>
      </w:r>
      <w:r>
        <w:rPr>
          <w:rFonts w:hAnsi="Times New Roman"/>
          <w:sz w:val="22"/>
          <w:szCs w:val="22"/>
        </w:rPr>
        <w:t>μὲν</w:t>
      </w:r>
      <w:r>
        <w:rPr>
          <w:rFonts w:hAnsi="Times New Roman"/>
          <w:sz w:val="22"/>
          <w:szCs w:val="22"/>
        </w:rPr>
        <w:t xml:space="preserve"> </w:t>
      </w:r>
      <w:r>
        <w:rPr>
          <w:rFonts w:hAnsi="Times New Roman"/>
          <w:sz w:val="22"/>
          <w:szCs w:val="22"/>
        </w:rPr>
        <w:t>τόξον</w:t>
      </w:r>
      <w:r>
        <w:rPr>
          <w:rFonts w:hAnsi="Times New Roman"/>
          <w:sz w:val="22"/>
          <w:szCs w:val="22"/>
        </w:rPr>
        <w:t xml:space="preserve"> </w:t>
      </w:r>
      <w:r>
        <w:rPr>
          <w:rFonts w:hAnsi="Times New Roman"/>
          <w:sz w:val="22"/>
          <w:szCs w:val="22"/>
        </w:rPr>
        <w:t>οῖδα</w:t>
      </w:r>
      <w:r>
        <w:rPr>
          <w:rFonts w:ascii="Times New Roman"/>
          <w:sz w:val="22"/>
          <w:szCs w:val="22"/>
        </w:rPr>
        <w:t xml:space="preserve">" </w:t>
      </w:r>
      <w:r>
        <w:rPr>
          <w:rFonts w:ascii="Times New Roman"/>
          <w:sz w:val="22"/>
          <w:szCs w:val="22"/>
        </w:rPr>
        <w:tab/>
      </w:r>
      <w:r>
        <w:rPr>
          <w:rFonts w:ascii="Times New Roman"/>
          <w:sz w:val="22"/>
          <w:szCs w:val="22"/>
        </w:rPr>
        <w:tab/>
        <w:t>(</w:t>
      </w:r>
      <w:r>
        <w:rPr>
          <w:rFonts w:ascii="Times New Roman"/>
          <w:i/>
          <w:iCs/>
          <w:sz w:val="22"/>
          <w:szCs w:val="22"/>
        </w:rPr>
        <w:t xml:space="preserve">Odyssey </w:t>
      </w:r>
      <w:r>
        <w:rPr>
          <w:rFonts w:ascii="Times New Roman"/>
          <w:sz w:val="22"/>
          <w:szCs w:val="22"/>
        </w:rPr>
        <w:t>8.215)</w:t>
      </w:r>
    </w:p>
    <w:p w14:paraId="44B845A2"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ΙΔ</w:t>
      </w:r>
      <w:r>
        <w:rPr>
          <w:rFonts w:hAnsi="Times New Roman"/>
          <w:sz w:val="22"/>
          <w:szCs w:val="22"/>
        </w:rPr>
        <w:t xml:space="preserve"> </w:t>
      </w:r>
      <w:r>
        <w:rPr>
          <w:rFonts w:hAnsi="Times New Roman"/>
          <w:sz w:val="22"/>
          <w:szCs w:val="22"/>
        </w:rPr>
        <w:t>ἀκοντιστής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δουρὶ</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ἀκοντίζων</w:t>
      </w:r>
      <w:r>
        <w:rPr>
          <w:rFonts w:ascii="Times New Roman"/>
          <w:sz w:val="22"/>
          <w:szCs w:val="22"/>
        </w:rPr>
        <w:t xml:space="preserve">" </w:t>
      </w:r>
      <w:r>
        <w:rPr>
          <w:rFonts w:ascii="Times New Roman"/>
          <w:sz w:val="22"/>
          <w:szCs w:val="22"/>
        </w:rPr>
        <w:tab/>
      </w:r>
      <w:r>
        <w:rPr>
          <w:rFonts w:ascii="Times New Roman"/>
          <w:sz w:val="22"/>
          <w:szCs w:val="22"/>
        </w:rPr>
        <w:tab/>
        <w:t>(</w:t>
      </w:r>
      <w:r>
        <w:rPr>
          <w:rFonts w:ascii="Times New Roman"/>
          <w:i/>
          <w:iCs/>
          <w:sz w:val="22"/>
          <w:szCs w:val="22"/>
        </w:rPr>
        <w:t xml:space="preserve">Odyssey </w:t>
      </w:r>
      <w:r>
        <w:rPr>
          <w:rFonts w:ascii="Times New Roman"/>
          <w:sz w:val="22"/>
          <w:szCs w:val="22"/>
        </w:rPr>
        <w:t>8.229)</w:t>
      </w:r>
    </w:p>
    <w:p w14:paraId="6C542F71"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ΙΕ</w:t>
      </w:r>
      <w:r>
        <w:rPr>
          <w:rFonts w:hAnsi="Times New Roman"/>
          <w:sz w:val="22"/>
          <w:szCs w:val="22"/>
        </w:rPr>
        <w:t xml:space="preserve"> </w:t>
      </w:r>
      <w:r>
        <w:rPr>
          <w:rFonts w:hAnsi="Times New Roman"/>
          <w:sz w:val="22"/>
          <w:szCs w:val="22"/>
        </w:rPr>
        <w:t>ῥήτωρ</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αστρολογος</w:t>
      </w:r>
      <w:r>
        <w:rPr>
          <w:rFonts w:hAnsi="Times New Roman"/>
          <w:sz w:val="22"/>
          <w:szCs w:val="22"/>
        </w:rPr>
        <w:t xml:space="preserve"> </w:t>
      </w:r>
      <w:r>
        <w:rPr>
          <w:rFonts w:hAnsi="Times New Roman"/>
          <w:sz w:val="22"/>
          <w:szCs w:val="22"/>
        </w:rPr>
        <w:tab/>
      </w:r>
      <w:r>
        <w:rPr>
          <w:rFonts w:ascii="Times New Roman"/>
          <w:sz w:val="22"/>
          <w:szCs w:val="22"/>
        </w:rPr>
        <w:t>"</w:t>
      </w:r>
      <w:r>
        <w:rPr>
          <w:rFonts w:hAnsi="Times New Roman"/>
          <w:sz w:val="22"/>
          <w:szCs w:val="22"/>
        </w:rPr>
        <w:t>Πληϊάδας</w:t>
      </w:r>
      <w:r>
        <w:rPr>
          <w:rFonts w:hAnsi="Times New Roman"/>
          <w:sz w:val="22"/>
          <w:szCs w:val="22"/>
        </w:rPr>
        <w:t xml:space="preserve"> </w:t>
      </w:r>
      <w:r>
        <w:rPr>
          <w:rFonts w:hAnsi="Times New Roman"/>
          <w:sz w:val="22"/>
          <w:szCs w:val="22"/>
        </w:rPr>
        <w:t>θ</w:t>
      </w:r>
      <w:r>
        <w:rPr>
          <w:rFonts w:ascii="Times New Roman"/>
          <w:sz w:val="22"/>
          <w:szCs w:val="22"/>
          <w:lang w:val="fr-FR"/>
        </w:rPr>
        <w:t xml:space="preserve">' </w:t>
      </w:r>
      <w:r>
        <w:rPr>
          <w:rFonts w:hAnsi="Times New Roman"/>
          <w:sz w:val="22"/>
          <w:szCs w:val="22"/>
        </w:rPr>
        <w:t>ορόωντι</w:t>
      </w:r>
      <w:r>
        <w:rPr>
          <w:rFonts w:ascii="Times New Roman"/>
          <w:sz w:val="22"/>
          <w:szCs w:val="22"/>
        </w:rPr>
        <w:t xml:space="preserve">" </w:t>
      </w:r>
      <w:r>
        <w:rPr>
          <w:rFonts w:ascii="Times New Roman"/>
          <w:sz w:val="22"/>
          <w:szCs w:val="22"/>
        </w:rPr>
        <w:tab/>
      </w:r>
      <w:r>
        <w:rPr>
          <w:rFonts w:ascii="Times New Roman"/>
          <w:sz w:val="22"/>
          <w:szCs w:val="22"/>
        </w:rPr>
        <w:tab/>
        <w:t>(</w:t>
      </w:r>
      <w:r>
        <w:rPr>
          <w:rFonts w:ascii="Times New Roman"/>
          <w:i/>
          <w:iCs/>
          <w:sz w:val="22"/>
          <w:szCs w:val="22"/>
        </w:rPr>
        <w:t xml:space="preserve">Odyssey </w:t>
      </w:r>
      <w:r>
        <w:rPr>
          <w:rFonts w:ascii="Times New Roman"/>
          <w:sz w:val="22"/>
          <w:szCs w:val="22"/>
        </w:rPr>
        <w:t>5.272)</w:t>
      </w:r>
      <w:r>
        <w:rPr>
          <w:rFonts w:hAnsi="Times New Roman"/>
          <w:sz w:val="22"/>
          <w:szCs w:val="22"/>
        </w:rPr>
        <w:t>·</w:t>
      </w:r>
    </w:p>
    <w:p w14:paraId="74ACE8D9" w14:textId="77777777" w:rsidR="0034259F" w:rsidRDefault="0034259F">
      <w:pPr>
        <w:pStyle w:val="Body"/>
        <w:spacing w:line="360" w:lineRule="auto"/>
        <w:ind w:left="720" w:right="720"/>
        <w:jc w:val="both"/>
        <w:rPr>
          <w:rFonts w:ascii="Times New Roman" w:eastAsia="Times New Roman" w:hAnsi="Times New Roman" w:cs="Times New Roman"/>
          <w:sz w:val="22"/>
          <w:szCs w:val="22"/>
        </w:rPr>
      </w:pPr>
    </w:p>
    <w:p w14:paraId="286DD521"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lang w:val="en-US"/>
        </w:rPr>
        <w:t xml:space="preserve">The epithet is for the retreat. </w:t>
      </w:r>
    </w:p>
    <w:p w14:paraId="1896160D"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1. He is a farmer </w:t>
      </w:r>
      <w:r>
        <w:rPr>
          <w:rFonts w:ascii="Times New Roman"/>
          <w:sz w:val="22"/>
          <w:szCs w:val="22"/>
          <w:lang w:val="en-US"/>
        </w:rPr>
        <w:tab/>
      </w:r>
      <w:r>
        <w:rPr>
          <w:rFonts w:ascii="Times New Roman"/>
          <w:sz w:val="22"/>
          <w:szCs w:val="22"/>
          <w:lang w:val="en-US"/>
        </w:rPr>
        <w:tab/>
        <w:t xml:space="preserve">"in the grass, a curved scythe" </w:t>
      </w:r>
      <w:r>
        <w:rPr>
          <w:rFonts w:ascii="Times New Roman"/>
          <w:sz w:val="22"/>
          <w:szCs w:val="22"/>
          <w:lang w:val="en-US"/>
        </w:rPr>
        <w:tab/>
        <w:t>(</w:t>
      </w:r>
      <w:r>
        <w:rPr>
          <w:rFonts w:ascii="Times New Roman"/>
          <w:i/>
          <w:iCs/>
          <w:sz w:val="22"/>
          <w:szCs w:val="22"/>
        </w:rPr>
        <w:t xml:space="preserve">Odyssey </w:t>
      </w:r>
      <w:r>
        <w:rPr>
          <w:rFonts w:ascii="Times New Roman"/>
          <w:sz w:val="22"/>
          <w:szCs w:val="22"/>
        </w:rPr>
        <w:t>18.368)</w:t>
      </w:r>
    </w:p>
    <w:p w14:paraId="50D8BA00"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2. A steersman </w:t>
      </w:r>
      <w:r>
        <w:rPr>
          <w:rFonts w:ascii="Times New Roman"/>
          <w:sz w:val="22"/>
          <w:szCs w:val="22"/>
          <w:lang w:val="en-US"/>
        </w:rPr>
        <w:tab/>
      </w:r>
      <w:r>
        <w:rPr>
          <w:rFonts w:ascii="Times New Roman"/>
          <w:sz w:val="22"/>
          <w:szCs w:val="22"/>
          <w:lang w:val="en-US"/>
        </w:rPr>
        <w:tab/>
      </w:r>
      <w:r>
        <w:rPr>
          <w:rFonts w:ascii="Times New Roman"/>
          <w:sz w:val="22"/>
          <w:szCs w:val="22"/>
          <w:lang w:val="en-US"/>
        </w:rPr>
        <w:tab/>
        <w:t>"for [I] always [steered] the sails of the ship" (</w:t>
      </w:r>
      <w:r>
        <w:rPr>
          <w:rFonts w:ascii="Times New Roman"/>
          <w:i/>
          <w:iCs/>
          <w:sz w:val="22"/>
          <w:szCs w:val="22"/>
        </w:rPr>
        <w:t xml:space="preserve">Odyssey </w:t>
      </w:r>
      <w:r>
        <w:rPr>
          <w:rFonts w:ascii="Times New Roman"/>
          <w:sz w:val="22"/>
          <w:szCs w:val="22"/>
        </w:rPr>
        <w:t>10.32)</w:t>
      </w:r>
    </w:p>
    <w:p w14:paraId="25648491"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3. A carpenter </w:t>
      </w:r>
      <w:r>
        <w:rPr>
          <w:rFonts w:ascii="Times New Roman"/>
          <w:sz w:val="22"/>
          <w:szCs w:val="22"/>
          <w:lang w:val="en-US"/>
        </w:rPr>
        <w:tab/>
      </w:r>
      <w:r>
        <w:rPr>
          <w:rFonts w:ascii="Times New Roman"/>
          <w:sz w:val="22"/>
          <w:szCs w:val="22"/>
          <w:lang w:val="en-US"/>
        </w:rPr>
        <w:tab/>
      </w:r>
      <w:r>
        <w:rPr>
          <w:rFonts w:ascii="Times New Roman"/>
          <w:sz w:val="22"/>
          <w:szCs w:val="22"/>
          <w:lang w:val="en-US"/>
        </w:rPr>
        <w:tab/>
        <w:t xml:space="preserve">from the bed </w:t>
      </w:r>
      <w:r>
        <w:rPr>
          <w:rFonts w:ascii="Times New Roman"/>
          <w:sz w:val="22"/>
          <w:szCs w:val="22"/>
          <w:lang w:val="en-US"/>
        </w:rPr>
        <w:tab/>
        <w:t xml:space="preserve">(cf. </w:t>
      </w:r>
      <w:r>
        <w:rPr>
          <w:rFonts w:ascii="Times New Roman"/>
          <w:i/>
          <w:iCs/>
          <w:sz w:val="22"/>
          <w:szCs w:val="22"/>
        </w:rPr>
        <w:t>Odyssey</w:t>
      </w:r>
      <w:r>
        <w:rPr>
          <w:rFonts w:ascii="Times New Roman"/>
          <w:sz w:val="22"/>
          <w:szCs w:val="22"/>
        </w:rPr>
        <w:t xml:space="preserve"> 23.189)</w:t>
      </w:r>
    </w:p>
    <w:p w14:paraId="1C3E7E1A"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4. A ship builder, </w:t>
      </w:r>
      <w:r>
        <w:rPr>
          <w:rFonts w:ascii="Times New Roman"/>
          <w:sz w:val="22"/>
          <w:szCs w:val="22"/>
          <w:lang w:val="en-US"/>
        </w:rPr>
        <w:tab/>
      </w:r>
      <w:r>
        <w:rPr>
          <w:rFonts w:ascii="Times New Roman"/>
          <w:sz w:val="22"/>
          <w:szCs w:val="22"/>
          <w:lang w:val="en-US"/>
        </w:rPr>
        <w:tab/>
        <w:t xml:space="preserve">from the raft (cf. </w:t>
      </w:r>
      <w:r>
        <w:rPr>
          <w:rFonts w:ascii="Times New Roman"/>
          <w:i/>
          <w:iCs/>
          <w:sz w:val="22"/>
          <w:szCs w:val="22"/>
        </w:rPr>
        <w:t>Odyssey</w:t>
      </w:r>
      <w:r>
        <w:rPr>
          <w:rFonts w:ascii="Times New Roman"/>
          <w:sz w:val="22"/>
          <w:szCs w:val="22"/>
        </w:rPr>
        <w:t xml:space="preserve"> 5.243-5.261)</w:t>
      </w:r>
    </w:p>
    <w:p w14:paraId="2478739A"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5. A hunter, </w:t>
      </w:r>
      <w:r>
        <w:rPr>
          <w:rFonts w:ascii="Times New Roman"/>
          <w:sz w:val="22"/>
          <w:szCs w:val="22"/>
          <w:lang w:val="en-US"/>
        </w:rPr>
        <w:tab/>
      </w:r>
      <w:r>
        <w:rPr>
          <w:rFonts w:ascii="Times New Roman"/>
          <w:sz w:val="22"/>
          <w:szCs w:val="22"/>
          <w:lang w:val="en-US"/>
        </w:rPr>
        <w:tab/>
      </w:r>
      <w:r>
        <w:rPr>
          <w:rFonts w:ascii="Times New Roman"/>
          <w:sz w:val="22"/>
          <w:szCs w:val="22"/>
          <w:lang w:val="en-US"/>
        </w:rPr>
        <w:tab/>
        <w:t xml:space="preserve">from [the hunt] at Parnassos (c.f. </w:t>
      </w:r>
      <w:r>
        <w:rPr>
          <w:rFonts w:ascii="Times New Roman"/>
          <w:i/>
          <w:iCs/>
          <w:sz w:val="22"/>
          <w:szCs w:val="22"/>
        </w:rPr>
        <w:t>Odyssey</w:t>
      </w:r>
      <w:r>
        <w:rPr>
          <w:rFonts w:ascii="Times New Roman"/>
          <w:sz w:val="22"/>
          <w:szCs w:val="22"/>
        </w:rPr>
        <w:t xml:space="preserve"> 19.428-19.454) </w:t>
      </w:r>
    </w:p>
    <w:p w14:paraId="3BF7B1B6"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6. A seer, </w:t>
      </w:r>
      <w:r>
        <w:rPr>
          <w:rFonts w:ascii="Times New Roman"/>
          <w:sz w:val="22"/>
          <w:szCs w:val="22"/>
          <w:lang w:val="en-US"/>
        </w:rPr>
        <w:tab/>
      </w:r>
      <w:r>
        <w:rPr>
          <w:rFonts w:ascii="Times New Roman"/>
          <w:sz w:val="22"/>
          <w:szCs w:val="22"/>
          <w:lang w:val="en-US"/>
        </w:rPr>
        <w:tab/>
      </w:r>
      <w:r>
        <w:rPr>
          <w:rFonts w:ascii="Times New Roman"/>
          <w:sz w:val="22"/>
          <w:szCs w:val="22"/>
          <w:lang w:val="en-US"/>
        </w:rPr>
        <w:tab/>
        <w:t xml:space="preserve">"I say let someone speak to me" </w:t>
      </w:r>
      <w:r>
        <w:rPr>
          <w:rFonts w:ascii="Times New Roman"/>
          <w:sz w:val="22"/>
          <w:szCs w:val="22"/>
          <w:lang w:val="en-US"/>
        </w:rPr>
        <w:tab/>
        <w:t>(</w:t>
      </w:r>
      <w:r>
        <w:rPr>
          <w:rFonts w:ascii="Times New Roman"/>
          <w:i/>
          <w:iCs/>
          <w:sz w:val="22"/>
          <w:szCs w:val="22"/>
        </w:rPr>
        <w:t xml:space="preserve">Odyssey </w:t>
      </w:r>
      <w:r>
        <w:rPr>
          <w:rFonts w:ascii="Times New Roman"/>
          <w:sz w:val="22"/>
          <w:szCs w:val="22"/>
        </w:rPr>
        <w:t>20.100) [Allen</w:t>
      </w:r>
      <w:r>
        <w:rPr>
          <w:rFonts w:hAnsi="Times New Roman"/>
          <w:sz w:val="22"/>
          <w:szCs w:val="22"/>
          <w:lang w:val="fr-FR"/>
        </w:rPr>
        <w:t>’</w:t>
      </w:r>
      <w:r>
        <w:rPr>
          <w:rFonts w:ascii="Times New Roman"/>
          <w:sz w:val="22"/>
          <w:szCs w:val="22"/>
          <w:lang w:val="en-US"/>
        </w:rPr>
        <w:t xml:space="preserve">s OCT edition of the </w:t>
      </w:r>
      <w:r>
        <w:rPr>
          <w:rFonts w:ascii="Times New Roman"/>
          <w:i/>
          <w:iCs/>
          <w:sz w:val="22"/>
          <w:szCs w:val="22"/>
        </w:rPr>
        <w:t xml:space="preserve">Odyssey </w:t>
      </w:r>
      <w:r>
        <w:rPr>
          <w:rFonts w:ascii="Times New Roman"/>
          <w:sz w:val="22"/>
          <w:szCs w:val="22"/>
          <w:lang w:val="en-US"/>
        </w:rPr>
        <w:t xml:space="preserve">reads </w:t>
      </w:r>
      <w:r>
        <w:rPr>
          <w:rFonts w:hAnsi="Times New Roman"/>
          <w:sz w:val="22"/>
          <w:szCs w:val="22"/>
        </w:rPr>
        <w:t>φήμην</w:t>
      </w:r>
      <w:r>
        <w:rPr>
          <w:rFonts w:hAnsi="Times New Roman"/>
          <w:sz w:val="22"/>
          <w:szCs w:val="22"/>
        </w:rPr>
        <w:t xml:space="preserve"> </w:t>
      </w:r>
      <w:r>
        <w:rPr>
          <w:rFonts w:hAnsi="Times New Roman"/>
          <w:sz w:val="22"/>
          <w:szCs w:val="22"/>
        </w:rPr>
        <w:t>τίς</w:t>
      </w:r>
      <w:r>
        <w:rPr>
          <w:rFonts w:hAnsi="Times New Roman"/>
          <w:sz w:val="22"/>
          <w:szCs w:val="22"/>
        </w:rPr>
        <w:t xml:space="preserve"> </w:t>
      </w:r>
      <w:r>
        <w:rPr>
          <w:rFonts w:hAnsi="Times New Roman"/>
          <w:sz w:val="22"/>
          <w:szCs w:val="22"/>
        </w:rPr>
        <w:t>μοι</w:t>
      </w:r>
      <w:r>
        <w:rPr>
          <w:rFonts w:hAnsi="Times New Roman"/>
          <w:sz w:val="22"/>
          <w:szCs w:val="22"/>
        </w:rPr>
        <w:t xml:space="preserve"> </w:t>
      </w:r>
      <w:r>
        <w:rPr>
          <w:rFonts w:hAnsi="Times New Roman"/>
          <w:sz w:val="22"/>
          <w:szCs w:val="22"/>
        </w:rPr>
        <w:t>φάσθω</w:t>
      </w:r>
      <w:r>
        <w:rPr>
          <w:rFonts w:hAnsi="Times New Roman"/>
          <w:sz w:val="22"/>
          <w:szCs w:val="22"/>
        </w:rPr>
        <w:t xml:space="preserve"> </w:t>
      </w:r>
      <w:r>
        <w:rPr>
          <w:rFonts w:ascii="Times New Roman"/>
          <w:sz w:val="22"/>
          <w:szCs w:val="22"/>
          <w:lang w:val="en-US"/>
        </w:rPr>
        <w:t xml:space="preserve">on this line instead of </w:t>
      </w:r>
      <w:r>
        <w:rPr>
          <w:rFonts w:hAnsi="Times New Roman"/>
          <w:sz w:val="22"/>
          <w:szCs w:val="22"/>
        </w:rPr>
        <w:t>φημι</w:t>
      </w:r>
      <w:r>
        <w:rPr>
          <w:rFonts w:hAnsi="Times New Roman"/>
          <w:sz w:val="22"/>
          <w:szCs w:val="22"/>
        </w:rPr>
        <w:t xml:space="preserve"> </w:t>
      </w:r>
      <w:r>
        <w:rPr>
          <w:rFonts w:hAnsi="Times New Roman"/>
          <w:sz w:val="22"/>
          <w:szCs w:val="22"/>
        </w:rPr>
        <w:t>τίς</w:t>
      </w:r>
      <w:r>
        <w:rPr>
          <w:rFonts w:hAnsi="Times New Roman"/>
          <w:sz w:val="22"/>
          <w:szCs w:val="22"/>
        </w:rPr>
        <w:t xml:space="preserve"> </w:t>
      </w:r>
      <w:r>
        <w:rPr>
          <w:rFonts w:hAnsi="Times New Roman"/>
          <w:sz w:val="22"/>
          <w:szCs w:val="22"/>
        </w:rPr>
        <w:t>μοι</w:t>
      </w:r>
      <w:r>
        <w:rPr>
          <w:rFonts w:hAnsi="Times New Roman"/>
          <w:sz w:val="22"/>
          <w:szCs w:val="22"/>
        </w:rPr>
        <w:t xml:space="preserve"> </w:t>
      </w:r>
      <w:r>
        <w:rPr>
          <w:rFonts w:hAnsi="Times New Roman"/>
          <w:sz w:val="22"/>
          <w:szCs w:val="22"/>
        </w:rPr>
        <w:t>φάσθω</w:t>
      </w:r>
      <w:r>
        <w:rPr>
          <w:rFonts w:ascii="Times New Roman"/>
          <w:sz w:val="22"/>
          <w:szCs w:val="22"/>
          <w:lang w:val="en-US"/>
        </w:rPr>
        <w:t xml:space="preserve">, which would make it </w:t>
      </w:r>
      <w:r>
        <w:rPr>
          <w:rFonts w:hAnsi="Times New Roman"/>
          <w:sz w:val="22"/>
          <w:szCs w:val="22"/>
        </w:rPr>
        <w:t>“</w:t>
      </w:r>
      <w:r>
        <w:rPr>
          <w:rFonts w:ascii="Times New Roman"/>
          <w:sz w:val="22"/>
          <w:szCs w:val="22"/>
          <w:lang w:val="en-US"/>
        </w:rPr>
        <w:t>let someone utter an omen to me</w:t>
      </w:r>
      <w:r>
        <w:rPr>
          <w:rFonts w:hAnsi="Times New Roman"/>
          <w:sz w:val="22"/>
          <w:szCs w:val="22"/>
        </w:rPr>
        <w:t>”</w:t>
      </w:r>
      <w:r>
        <w:rPr>
          <w:rFonts w:ascii="Times New Roman"/>
          <w:sz w:val="22"/>
          <w:szCs w:val="22"/>
        </w:rPr>
        <w:t>]</w:t>
      </w:r>
    </w:p>
    <w:p w14:paraId="286979FF"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7. A cook </w:t>
      </w:r>
      <w:r>
        <w:rPr>
          <w:rFonts w:ascii="Times New Roman"/>
          <w:sz w:val="22"/>
          <w:szCs w:val="22"/>
          <w:lang w:val="en-US"/>
        </w:rPr>
        <w:tab/>
      </w:r>
      <w:r>
        <w:rPr>
          <w:rFonts w:ascii="Times New Roman"/>
          <w:sz w:val="22"/>
          <w:szCs w:val="22"/>
          <w:lang w:val="en-US"/>
        </w:rPr>
        <w:tab/>
        <w:t>"cutting up and roasting"</w:t>
      </w:r>
      <w:r>
        <w:rPr>
          <w:rFonts w:ascii="Times New Roman"/>
          <w:sz w:val="22"/>
          <w:szCs w:val="22"/>
          <w:lang w:val="en-US"/>
        </w:rPr>
        <w:tab/>
      </w:r>
      <w:r>
        <w:rPr>
          <w:rFonts w:ascii="Times New Roman"/>
          <w:sz w:val="22"/>
          <w:szCs w:val="22"/>
          <w:lang w:val="en-US"/>
        </w:rPr>
        <w:tab/>
        <w:t>(</w:t>
      </w:r>
      <w:r>
        <w:rPr>
          <w:rFonts w:ascii="Times New Roman"/>
          <w:i/>
          <w:iCs/>
          <w:sz w:val="22"/>
          <w:szCs w:val="22"/>
        </w:rPr>
        <w:t>Odyssey</w:t>
      </w:r>
      <w:r>
        <w:rPr>
          <w:rFonts w:ascii="Times New Roman"/>
          <w:sz w:val="22"/>
          <w:szCs w:val="22"/>
        </w:rPr>
        <w:t xml:space="preserve"> 15.323) </w:t>
      </w:r>
    </w:p>
    <w:p w14:paraId="7179EE2C"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8. A doctor </w:t>
      </w:r>
      <w:r>
        <w:rPr>
          <w:rFonts w:ascii="Times New Roman"/>
          <w:sz w:val="22"/>
          <w:szCs w:val="22"/>
          <w:lang w:val="en-US"/>
        </w:rPr>
        <w:tab/>
      </w:r>
      <w:r>
        <w:rPr>
          <w:rFonts w:ascii="Times New Roman"/>
          <w:sz w:val="22"/>
          <w:szCs w:val="22"/>
          <w:lang w:val="en-US"/>
        </w:rPr>
        <w:tab/>
      </w:r>
      <w:r>
        <w:rPr>
          <w:rFonts w:ascii="Times New Roman"/>
          <w:sz w:val="22"/>
          <w:szCs w:val="22"/>
          <w:lang w:val="en-US"/>
        </w:rPr>
        <w:tab/>
        <w:t>"so that he might have to rub on his arrows" (</w:t>
      </w:r>
      <w:r>
        <w:rPr>
          <w:rFonts w:ascii="Times New Roman"/>
          <w:i/>
          <w:iCs/>
          <w:sz w:val="22"/>
          <w:szCs w:val="22"/>
        </w:rPr>
        <w:t xml:space="preserve">Odyssey </w:t>
      </w:r>
      <w:r>
        <w:rPr>
          <w:rFonts w:ascii="Times New Roman"/>
          <w:sz w:val="22"/>
          <w:szCs w:val="22"/>
        </w:rPr>
        <w:t>1.262-263)</w:t>
      </w:r>
    </w:p>
    <w:p w14:paraId="6DB2F336"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9. A musician</w:t>
      </w:r>
      <w:r>
        <w:rPr>
          <w:rFonts w:ascii="Times New Roman"/>
          <w:sz w:val="22"/>
          <w:szCs w:val="22"/>
          <w:lang w:val="en-US"/>
        </w:rPr>
        <w:tab/>
      </w:r>
      <w:r>
        <w:rPr>
          <w:rFonts w:ascii="Times New Roman"/>
          <w:sz w:val="22"/>
          <w:szCs w:val="22"/>
          <w:lang w:val="en-US"/>
        </w:rPr>
        <w:tab/>
      </w:r>
      <w:r>
        <w:rPr>
          <w:rFonts w:ascii="Times New Roman"/>
          <w:sz w:val="22"/>
          <w:szCs w:val="22"/>
          <w:lang w:val="en-US"/>
        </w:rPr>
        <w:tab/>
        <w:t xml:space="preserve">"a speech like a singer" </w:t>
      </w:r>
      <w:r>
        <w:rPr>
          <w:rFonts w:ascii="Times New Roman"/>
          <w:sz w:val="22"/>
          <w:szCs w:val="22"/>
          <w:lang w:val="en-US"/>
        </w:rPr>
        <w:tab/>
      </w:r>
      <w:r>
        <w:rPr>
          <w:rFonts w:ascii="Times New Roman"/>
          <w:sz w:val="22"/>
          <w:szCs w:val="22"/>
          <w:lang w:val="en-US"/>
        </w:rPr>
        <w:tab/>
        <w:t>(</w:t>
      </w:r>
      <w:r>
        <w:rPr>
          <w:rFonts w:ascii="Times New Roman"/>
          <w:i/>
          <w:iCs/>
          <w:sz w:val="22"/>
          <w:szCs w:val="22"/>
        </w:rPr>
        <w:t xml:space="preserve">Odyssey </w:t>
      </w:r>
      <w:r>
        <w:rPr>
          <w:rFonts w:ascii="Times New Roman"/>
          <w:sz w:val="22"/>
          <w:szCs w:val="22"/>
        </w:rPr>
        <w:t xml:space="preserve">11.368) </w:t>
      </w:r>
    </w:p>
    <w:p w14:paraId="052947BF"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10. A boxer </w:t>
      </w:r>
      <w:r>
        <w:rPr>
          <w:rFonts w:ascii="Times New Roman"/>
          <w:sz w:val="22"/>
          <w:szCs w:val="22"/>
          <w:lang w:val="en-US"/>
        </w:rPr>
        <w:tab/>
      </w:r>
      <w:r>
        <w:rPr>
          <w:rFonts w:ascii="Times New Roman"/>
          <w:sz w:val="22"/>
          <w:szCs w:val="22"/>
          <w:lang w:val="en-US"/>
        </w:rPr>
        <w:tab/>
      </w:r>
      <w:r>
        <w:rPr>
          <w:rFonts w:ascii="Times New Roman"/>
          <w:sz w:val="22"/>
          <w:szCs w:val="22"/>
          <w:lang w:val="en-US"/>
        </w:rPr>
        <w:tab/>
        <w:t>"in boxing I overcame Klytomedes"</w:t>
      </w:r>
      <w:r>
        <w:rPr>
          <w:rFonts w:ascii="Times New Roman"/>
          <w:sz w:val="22"/>
          <w:szCs w:val="22"/>
          <w:lang w:val="en-US"/>
        </w:rPr>
        <w:tab/>
        <w:t>(</w:t>
      </w:r>
      <w:r>
        <w:rPr>
          <w:rFonts w:ascii="Times New Roman"/>
          <w:i/>
          <w:iCs/>
          <w:sz w:val="22"/>
          <w:szCs w:val="22"/>
          <w:lang w:val="fr-FR"/>
        </w:rPr>
        <w:t xml:space="preserve">Iliad </w:t>
      </w:r>
      <w:r>
        <w:rPr>
          <w:rFonts w:ascii="Times New Roman"/>
          <w:sz w:val="22"/>
          <w:szCs w:val="22"/>
        </w:rPr>
        <w:t>23.634)</w:t>
      </w:r>
    </w:p>
    <w:p w14:paraId="1BB217DF"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11. A wrestler </w:t>
      </w:r>
      <w:r>
        <w:rPr>
          <w:rFonts w:ascii="Times New Roman"/>
          <w:sz w:val="22"/>
          <w:szCs w:val="22"/>
          <w:lang w:val="en-US"/>
        </w:rPr>
        <w:tab/>
      </w:r>
      <w:r>
        <w:rPr>
          <w:rFonts w:ascii="Times New Roman"/>
          <w:sz w:val="22"/>
          <w:szCs w:val="22"/>
          <w:lang w:val="en-US"/>
        </w:rPr>
        <w:tab/>
      </w:r>
      <w:r>
        <w:rPr>
          <w:rFonts w:ascii="Times New Roman"/>
          <w:sz w:val="22"/>
          <w:szCs w:val="22"/>
          <w:lang w:val="en-US"/>
        </w:rPr>
        <w:tab/>
        <w:t>"in wrestling [I beat] Ancaeus of Pleuron" (</w:t>
      </w:r>
      <w:r>
        <w:rPr>
          <w:rFonts w:ascii="Times New Roman"/>
          <w:i/>
          <w:iCs/>
          <w:sz w:val="22"/>
          <w:szCs w:val="22"/>
          <w:lang w:val="fr-FR"/>
        </w:rPr>
        <w:t xml:space="preserve">Iliad </w:t>
      </w:r>
      <w:r>
        <w:rPr>
          <w:rFonts w:ascii="Times New Roman"/>
          <w:sz w:val="22"/>
          <w:szCs w:val="22"/>
        </w:rPr>
        <w:t>23.635)</w:t>
      </w:r>
    </w:p>
    <w:p w14:paraId="1A4A834E"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12. A discus thrower </w:t>
      </w:r>
      <w:r>
        <w:rPr>
          <w:rFonts w:ascii="Times New Roman"/>
          <w:sz w:val="22"/>
          <w:szCs w:val="22"/>
          <w:lang w:val="en-US"/>
        </w:rPr>
        <w:tab/>
      </w:r>
      <w:r>
        <w:rPr>
          <w:rFonts w:ascii="Times New Roman"/>
          <w:sz w:val="22"/>
          <w:szCs w:val="22"/>
          <w:lang w:val="en-US"/>
        </w:rPr>
        <w:tab/>
        <w:t xml:space="preserve">against the Phaiacians (cf. </w:t>
      </w:r>
      <w:r>
        <w:rPr>
          <w:rFonts w:ascii="Times New Roman"/>
          <w:i/>
          <w:iCs/>
          <w:sz w:val="22"/>
          <w:szCs w:val="22"/>
        </w:rPr>
        <w:t>Odyssey</w:t>
      </w:r>
      <w:r>
        <w:rPr>
          <w:rFonts w:ascii="Times New Roman"/>
          <w:sz w:val="22"/>
          <w:szCs w:val="22"/>
        </w:rPr>
        <w:t xml:space="preserve"> 8.186-8.198)</w:t>
      </w:r>
    </w:p>
    <w:p w14:paraId="379C1124"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13. An archer </w:t>
      </w:r>
      <w:r>
        <w:rPr>
          <w:rFonts w:ascii="Times New Roman"/>
          <w:sz w:val="22"/>
          <w:szCs w:val="22"/>
          <w:lang w:val="en-US"/>
        </w:rPr>
        <w:tab/>
      </w:r>
      <w:r>
        <w:rPr>
          <w:rFonts w:ascii="Times New Roman"/>
          <w:sz w:val="22"/>
          <w:szCs w:val="22"/>
          <w:lang w:val="en-US"/>
        </w:rPr>
        <w:tab/>
      </w:r>
      <w:r>
        <w:rPr>
          <w:rFonts w:ascii="Times New Roman"/>
          <w:sz w:val="22"/>
          <w:szCs w:val="22"/>
          <w:lang w:val="en-US"/>
        </w:rPr>
        <w:tab/>
        <w:t xml:space="preserve">"I know the bow well" </w:t>
      </w:r>
      <w:r>
        <w:rPr>
          <w:rFonts w:ascii="Times New Roman"/>
          <w:sz w:val="22"/>
          <w:szCs w:val="22"/>
          <w:lang w:val="en-US"/>
        </w:rPr>
        <w:tab/>
      </w:r>
      <w:r>
        <w:rPr>
          <w:rFonts w:ascii="Times New Roman"/>
          <w:sz w:val="22"/>
          <w:szCs w:val="22"/>
          <w:lang w:val="en-US"/>
        </w:rPr>
        <w:tab/>
        <w:t>(</w:t>
      </w:r>
      <w:r>
        <w:rPr>
          <w:rFonts w:ascii="Times New Roman"/>
          <w:i/>
          <w:iCs/>
          <w:sz w:val="22"/>
          <w:szCs w:val="22"/>
        </w:rPr>
        <w:t xml:space="preserve">Odyssey </w:t>
      </w:r>
      <w:r>
        <w:rPr>
          <w:rFonts w:ascii="Times New Roman"/>
          <w:sz w:val="22"/>
          <w:szCs w:val="22"/>
        </w:rPr>
        <w:t>8.215)</w:t>
      </w:r>
    </w:p>
    <w:p w14:paraId="794A68B1"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 xml:space="preserve">14. A javelin-thrower </w:t>
      </w:r>
      <w:r>
        <w:rPr>
          <w:rFonts w:ascii="Times New Roman"/>
          <w:sz w:val="22"/>
          <w:szCs w:val="22"/>
          <w:lang w:val="en-US"/>
        </w:rPr>
        <w:tab/>
      </w:r>
      <w:r>
        <w:rPr>
          <w:rFonts w:ascii="Times New Roman"/>
          <w:sz w:val="22"/>
          <w:szCs w:val="22"/>
          <w:lang w:val="en-US"/>
        </w:rPr>
        <w:tab/>
        <w:t xml:space="preserve">"throwing a spear" </w:t>
      </w:r>
      <w:r>
        <w:rPr>
          <w:rFonts w:ascii="Times New Roman"/>
          <w:sz w:val="22"/>
          <w:szCs w:val="22"/>
          <w:lang w:val="en-US"/>
        </w:rPr>
        <w:tab/>
      </w:r>
      <w:r>
        <w:rPr>
          <w:rFonts w:ascii="Times New Roman"/>
          <w:sz w:val="22"/>
          <w:szCs w:val="22"/>
          <w:lang w:val="en-US"/>
        </w:rPr>
        <w:tab/>
        <w:t>(</w:t>
      </w:r>
      <w:r>
        <w:rPr>
          <w:rFonts w:ascii="Times New Roman"/>
          <w:i/>
          <w:iCs/>
          <w:sz w:val="22"/>
          <w:szCs w:val="22"/>
        </w:rPr>
        <w:t xml:space="preserve">Odyssey </w:t>
      </w:r>
      <w:r>
        <w:rPr>
          <w:rFonts w:ascii="Times New Roman"/>
          <w:sz w:val="22"/>
          <w:szCs w:val="22"/>
        </w:rPr>
        <w:t>8.229)</w:t>
      </w:r>
    </w:p>
    <w:p w14:paraId="369F4D9B" w14:textId="77777777" w:rsidR="0034259F" w:rsidRDefault="00AB46F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en-US"/>
        </w:rPr>
        <w:t>15. An orator and an astronomer "looking upon the Pleiades" (</w:t>
      </w:r>
      <w:proofErr w:type="gramStart"/>
      <w:r>
        <w:rPr>
          <w:rFonts w:ascii="Times New Roman"/>
          <w:i/>
          <w:iCs/>
          <w:sz w:val="22"/>
          <w:szCs w:val="22"/>
        </w:rPr>
        <w:t xml:space="preserve">Odyssey </w:t>
      </w:r>
      <w:r>
        <w:rPr>
          <w:rFonts w:ascii="Times New Roman"/>
          <w:sz w:val="22"/>
          <w:szCs w:val="22"/>
        </w:rPr>
        <w:t xml:space="preserve"> 5.272</w:t>
      </w:r>
      <w:proofErr w:type="gramEnd"/>
      <w:r>
        <w:rPr>
          <w:rFonts w:ascii="Times New Roman"/>
          <w:sz w:val="22"/>
          <w:szCs w:val="22"/>
        </w:rPr>
        <w:t>)</w:t>
      </w:r>
      <w:r>
        <w:rPr>
          <w:rFonts w:hAnsi="Times New Roman"/>
          <w:sz w:val="22"/>
          <w:szCs w:val="22"/>
        </w:rPr>
        <w:t>”</w:t>
      </w:r>
      <w:r>
        <w:rPr>
          <w:rFonts w:hAnsi="Times New Roman"/>
          <w:sz w:val="22"/>
          <w:szCs w:val="22"/>
        </w:rPr>
        <w:t xml:space="preserve"> </w:t>
      </w:r>
      <w:r>
        <w:rPr>
          <w:rFonts w:ascii="Times New Roman"/>
          <w:sz w:val="22"/>
          <w:szCs w:val="22"/>
          <w:lang w:val="en-US"/>
        </w:rPr>
        <w:t xml:space="preserve">(urn:cts:greekLit:tlg5026.msA:8.78). </w:t>
      </w:r>
    </w:p>
    <w:p w14:paraId="1870FE2A" w14:textId="77777777" w:rsidR="0034259F" w:rsidRDefault="0034259F">
      <w:pPr>
        <w:pStyle w:val="Body"/>
        <w:spacing w:line="480" w:lineRule="auto"/>
        <w:rPr>
          <w:rFonts w:ascii="Times New Roman" w:eastAsia="Times New Roman" w:hAnsi="Times New Roman" w:cs="Times New Roman"/>
        </w:rPr>
      </w:pPr>
    </w:p>
    <w:p w14:paraId="41D35658" w14:textId="77777777" w:rsidR="0034259F" w:rsidRDefault="00AB46F1">
      <w:pPr>
        <w:pStyle w:val="Body"/>
        <w:spacing w:line="480" w:lineRule="auto"/>
        <w:rPr>
          <w:rFonts w:ascii="Times New Roman" w:eastAsia="Times New Roman" w:hAnsi="Times New Roman" w:cs="Times New Roman"/>
        </w:rPr>
      </w:pPr>
      <w:r>
        <w:rPr>
          <w:rFonts w:ascii="Times New Roman"/>
          <w:lang w:val="en-US"/>
        </w:rPr>
        <w:t xml:space="preserve">One of the first notable differences between these two scholia besides </w:t>
      </w:r>
      <w:proofErr w:type="gramStart"/>
      <w:r>
        <w:rPr>
          <w:rFonts w:ascii="Times New Roman"/>
          <w:lang w:val="en-US"/>
        </w:rPr>
        <w:t>format,</w:t>
      </w:r>
      <w:proofErr w:type="gramEnd"/>
      <w:r>
        <w:rPr>
          <w:rFonts w:ascii="Times New Roman"/>
          <w:lang w:val="en-US"/>
        </w:rPr>
        <w:t xml:space="preserve"> is the choice of how to explain each epithet. The Venetus </w:t>
      </w:r>
      <w:proofErr w:type="gramStart"/>
      <w:r>
        <w:rPr>
          <w:rFonts w:ascii="Times New Roman"/>
          <w:lang w:val="en-US"/>
        </w:rPr>
        <w:t>A</w:t>
      </w:r>
      <w:proofErr w:type="gramEnd"/>
      <w:r>
        <w:rPr>
          <w:rFonts w:ascii="Times New Roman"/>
          <w:lang w:val="en-US"/>
        </w:rPr>
        <w:t xml:space="preserve"> scholion relies almost entirely on quotations whereas the Y.1.1 scholion summarizes for all but one epithet. Since both scholia start the same way, </w:t>
      </w:r>
      <w:r>
        <w:rPr>
          <w:rFonts w:hAnsi="Times New Roman"/>
        </w:rPr>
        <w:t>πρὸς</w:t>
      </w:r>
      <w:r>
        <w:rPr>
          <w:rFonts w:hAnsi="Times New Roman"/>
        </w:rPr>
        <w:t xml:space="preserve"> </w:t>
      </w:r>
      <w:r>
        <w:rPr>
          <w:rFonts w:hAnsi="Times New Roman"/>
        </w:rPr>
        <w:t>επιστροφὴν</w:t>
      </w:r>
      <w:r>
        <w:rPr>
          <w:rFonts w:hAnsi="Times New Roman"/>
        </w:rPr>
        <w:t xml:space="preserve"> </w:t>
      </w:r>
      <w:r>
        <w:rPr>
          <w:rFonts w:hAnsi="Times New Roman"/>
        </w:rPr>
        <w:t>τὸ</w:t>
      </w:r>
      <w:r>
        <w:rPr>
          <w:rFonts w:hAnsi="Times New Roman"/>
        </w:rPr>
        <w:t xml:space="preserve"> </w:t>
      </w:r>
      <w:r>
        <w:rPr>
          <w:rFonts w:hAnsi="Times New Roman"/>
        </w:rPr>
        <w:t>ἐπίθετον</w:t>
      </w:r>
      <w:r>
        <w:rPr>
          <w:rFonts w:ascii="Times New Roman"/>
          <w:lang w:val="en-US"/>
        </w:rPr>
        <w:t xml:space="preserve">, we are almost certainly dealing with divergent traditions in how this concept was explained to the audience. Both scholia start off explaining a particular epithet of Odysseus, and then proceed to reference many other skills and roles Odysseus is known for. However, these lists are not identical and their manner of proof is significantly different. The Venetus A predominantly quotes passages, while the Y.1.1 alludes to episodes with short words or phrases. Since both manuscripts have similar material the respective scribes were likely working with sources that ultimately go back to a similar body of material. With these two scholia as our points of comparison, it is obvious that choices have been made about how to present the list and how to cite examples of each role. What is not obvious is whether the scribe of each manuscript is himself making choices in format and content, or whether each scribe received the material from his source already in the form he used. Whether it is quotation or summarization, the way the scholia explain each epithet speaks volumes about the audience of these scholia. The intended audience of these scholia presumably knew the </w:t>
      </w:r>
      <w:r>
        <w:rPr>
          <w:rFonts w:ascii="Times New Roman"/>
          <w:i/>
          <w:iCs/>
          <w:lang w:val="fr-FR"/>
        </w:rPr>
        <w:t>Iliad</w:t>
      </w:r>
      <w:r>
        <w:rPr>
          <w:rFonts w:ascii="Times New Roman"/>
          <w:lang w:val="en-US"/>
        </w:rPr>
        <w:t xml:space="preserve"> and the </w:t>
      </w:r>
      <w:r>
        <w:rPr>
          <w:rFonts w:ascii="Times New Roman"/>
          <w:i/>
          <w:iCs/>
        </w:rPr>
        <w:t xml:space="preserve">Odyssey </w:t>
      </w:r>
      <w:r>
        <w:rPr>
          <w:rFonts w:ascii="Times New Roman"/>
          <w:lang w:val="en-US"/>
        </w:rPr>
        <w:t>so well that they understood where the quotations came from and what episodes the scholiast alluded to in his summaries without citations.</w:t>
      </w:r>
    </w:p>
    <w:p w14:paraId="63A43393" w14:textId="77777777" w:rsidR="0034259F" w:rsidRDefault="00AB46F1">
      <w:pPr>
        <w:pStyle w:val="Body"/>
        <w:spacing w:line="480" w:lineRule="auto"/>
        <w:rPr>
          <w:rFonts w:ascii="Times New Roman" w:eastAsia="Times New Roman" w:hAnsi="Times New Roman" w:cs="Times New Roman"/>
        </w:rPr>
      </w:pPr>
      <w:r>
        <w:rPr>
          <w:rFonts w:ascii="Times New Roman" w:eastAsia="Times New Roman" w:hAnsi="Times New Roman" w:cs="Times New Roman"/>
          <w:lang w:val="en-US"/>
        </w:rPr>
        <w:tab/>
        <w:t xml:space="preserve">Another difference is observed in the roles referred to in each scholion. The Y.1.1 scholion has sixteen different roles. The Venetus A also includes sixteen, but places both orator and astronomer with number 15, notably citing a quotation for astronomy but not oratory. However, matching up the roles across the manuscripts becomes even more puzzling. Although both scholia have sixteen roles, they do not correspond perfectly. Discus-thrower and astronomer appear in the Venetus A but not in the Y.1.1. The Y.1.1 contains general and solider, but the Venetus A does not. Here we likely see not just different choices in how to represent material, but also either differences in source material or different choices in what to include. Differences in sources presume that the Venetus A and Y.1.1 scribes each had material the other did not. Differences in choices presume that they had the same or similar sources and chose to include and exclude information. </w:t>
      </w:r>
    </w:p>
    <w:p w14:paraId="2D5B84CA" w14:textId="77777777" w:rsidR="0034259F" w:rsidRDefault="00AB46F1">
      <w:pPr>
        <w:pStyle w:val="Body"/>
        <w:spacing w:line="480" w:lineRule="auto"/>
        <w:rPr>
          <w:rFonts w:ascii="Times New Roman" w:eastAsia="Times New Roman" w:hAnsi="Times New Roman" w:cs="Times New Roman"/>
        </w:rPr>
      </w:pPr>
      <w:r>
        <w:rPr>
          <w:rFonts w:ascii="Times New Roman" w:eastAsia="Times New Roman" w:hAnsi="Times New Roman" w:cs="Times New Roman"/>
          <w:lang w:val="en-US"/>
        </w:rPr>
        <w:tab/>
        <w:t>Upon closer inspection of occupations 10 and 11, boxer and wrestler, in the Venetus A, I discovered that the quoted sections have nothing to do with Odysseus. Rather they refer to episodes in Nestor</w:t>
      </w:r>
      <w:r>
        <w:rPr>
          <w:rFonts w:hAnsi="Times New Roman"/>
          <w:lang w:val="fr-FR"/>
        </w:rPr>
        <w:t>’</w:t>
      </w:r>
      <w:r>
        <w:rPr>
          <w:rFonts w:ascii="Times New Roman"/>
          <w:lang w:val="en-US"/>
        </w:rPr>
        <w:t xml:space="preserve">s life, taken from a speech of his in </w:t>
      </w:r>
      <w:r>
        <w:rPr>
          <w:rFonts w:ascii="Times New Roman"/>
          <w:i/>
          <w:iCs/>
          <w:lang w:val="fr-FR"/>
        </w:rPr>
        <w:t>Iliad</w:t>
      </w:r>
      <w:r>
        <w:rPr>
          <w:rFonts w:ascii="Times New Roman"/>
          <w:lang w:val="en-US"/>
        </w:rPr>
        <w:t xml:space="preserve"> 23. Klytomedes and Pleuron, named in these two quoted sections, are firmly established as opponents of Nestor, referred to explicitly in the </w:t>
      </w:r>
      <w:r>
        <w:rPr>
          <w:rFonts w:ascii="Times New Roman"/>
          <w:i/>
          <w:iCs/>
          <w:lang w:val="fr-FR"/>
        </w:rPr>
        <w:t>Iliad</w:t>
      </w:r>
      <w:r>
        <w:rPr>
          <w:rFonts w:ascii="Times New Roman"/>
          <w:lang w:val="en-US"/>
        </w:rPr>
        <w:t xml:space="preserve"> as such. The Y.1.1 scholion avoids this discrepancy by offering as proof only Odysseus</w:t>
      </w:r>
      <w:r>
        <w:rPr>
          <w:rFonts w:hAnsi="Times New Roman"/>
          <w:lang w:val="fr-FR"/>
        </w:rPr>
        <w:t>’</w:t>
      </w:r>
      <w:r>
        <w:rPr>
          <w:rFonts w:ascii="Times New Roman"/>
          <w:lang w:val="en-US"/>
        </w:rPr>
        <w:t xml:space="preserve">s versatility and superior grip as a wrestler with no quoted citations. The fundamental question is: why are proofs being offered that actually </w:t>
      </w:r>
      <w:proofErr w:type="gramStart"/>
      <w:r>
        <w:rPr>
          <w:rFonts w:ascii="Times New Roman"/>
          <w:lang w:val="en-US"/>
        </w:rPr>
        <w:t>refer</w:t>
      </w:r>
      <w:proofErr w:type="gramEnd"/>
      <w:r>
        <w:rPr>
          <w:rFonts w:ascii="Times New Roman"/>
          <w:lang w:val="en-US"/>
        </w:rPr>
        <w:t xml:space="preserve"> to Nestor instead of Odysseus, who is the clear subject of this scholion? One tempting explanation is that material on Nestor may have accidentally been placed here, due to his relevance in the surrounding lines. This scholion appears very early in the scene in which Diomedes rescues the stranded Nestor from the swiftly approaching Trojan forces. When such a mistake could have occurred in the process of composing the scholia (i.e. the scribe of the Venetus A or one of his sources) is unclear. According to the Erbse and Maas editions of this scholion, the Townley manuscript contains the same two lines cited for these roles as the Venetus A, which, if this is true, would indicate that the two manuscripts likely shared a source that contained this mysterious attribution of Nestor</w:t>
      </w:r>
      <w:r>
        <w:rPr>
          <w:rFonts w:hAnsi="Times New Roman"/>
          <w:lang w:val="fr-FR"/>
        </w:rPr>
        <w:t>’</w:t>
      </w:r>
      <w:r>
        <w:rPr>
          <w:rFonts w:ascii="Times New Roman"/>
          <w:lang w:val="en-US"/>
        </w:rPr>
        <w:t xml:space="preserve">s boxing and wrestling to Odysseus. The roles themselves, boxer and wrestler, would seem to be otherwise valid as they appear also in the Y.1.1 version of the scholion, though it is hard to be sure when the scholia are not exactly parallel. It would be worthwhile to take a closer look at the Townley manuscript since the A and T scholia are more closely parallel according to Dindorf and Maass. There is no indication in their print edition whether or not the Townley also presents this material in list form. Their edition furthermore reads </w:t>
      </w:r>
      <w:r>
        <w:rPr>
          <w:rFonts w:hAnsi="Times New Roman"/>
        </w:rPr>
        <w:t>φήμην</w:t>
      </w:r>
      <w:r>
        <w:rPr>
          <w:rFonts w:hAnsi="Times New Roman"/>
        </w:rPr>
        <w:t xml:space="preserve"> </w:t>
      </w:r>
      <w:r>
        <w:rPr>
          <w:rFonts w:ascii="Times New Roman"/>
          <w:lang w:val="en-US"/>
        </w:rPr>
        <w:t xml:space="preserve">instead of </w:t>
      </w:r>
      <w:r>
        <w:rPr>
          <w:rFonts w:hAnsi="Times New Roman"/>
        </w:rPr>
        <w:t>φημι</w:t>
      </w:r>
      <w:r>
        <w:rPr>
          <w:rFonts w:hAnsi="Times New Roman"/>
        </w:rPr>
        <w:t xml:space="preserve"> </w:t>
      </w:r>
      <w:r>
        <w:rPr>
          <w:rFonts w:ascii="Times New Roman"/>
          <w:lang w:val="en-US"/>
        </w:rPr>
        <w:t xml:space="preserve">for the quoted evidence for </w:t>
      </w:r>
      <w:r>
        <w:rPr>
          <w:rFonts w:hAnsi="Times New Roman"/>
        </w:rPr>
        <w:t>“</w:t>
      </w:r>
      <w:r>
        <w:rPr>
          <w:rFonts w:ascii="Times New Roman"/>
          <w:lang w:val="nl-NL"/>
        </w:rPr>
        <w:t>seer.</w:t>
      </w:r>
      <w:r>
        <w:rPr>
          <w:rFonts w:hAnsi="Times New Roman"/>
        </w:rPr>
        <w:t>”</w:t>
      </w:r>
      <w:r>
        <w:rPr>
          <w:rFonts w:hAnsi="Times New Roman"/>
        </w:rPr>
        <w:t xml:space="preserve"> </w:t>
      </w:r>
      <w:r>
        <w:rPr>
          <w:rFonts w:ascii="Times New Roman"/>
          <w:lang w:val="en-US"/>
        </w:rPr>
        <w:t>It is unknown whether the editors have made a correction or if the Townley offers a different reading from the Venetus A.</w:t>
      </w:r>
    </w:p>
    <w:p w14:paraId="2B0212EC" w14:textId="77777777" w:rsidR="0034259F" w:rsidRDefault="00AB46F1">
      <w:pPr>
        <w:pStyle w:val="Body"/>
        <w:spacing w:line="480" w:lineRule="auto"/>
        <w:rPr>
          <w:rFonts w:ascii="Times New Roman" w:eastAsia="Times New Roman" w:hAnsi="Times New Roman" w:cs="Times New Roman"/>
        </w:rPr>
      </w:pPr>
      <w:r>
        <w:rPr>
          <w:rFonts w:ascii="Times New Roman" w:eastAsia="Times New Roman" w:hAnsi="Times New Roman" w:cs="Times New Roman"/>
          <w:lang w:val="en-US"/>
        </w:rPr>
        <w:tab/>
        <w:t>Turning to the larger issue at hand, why the interpretation of Odysseus</w:t>
      </w:r>
      <w:r>
        <w:rPr>
          <w:rFonts w:hAnsi="Times New Roman"/>
          <w:lang w:val="fr-FR"/>
        </w:rPr>
        <w:t>’</w:t>
      </w:r>
      <w:r>
        <w:rPr>
          <w:rFonts w:ascii="Times New Roman"/>
          <w:lang w:val="en-US"/>
        </w:rPr>
        <w:t>s actions in Book 8 is so problematic, we must consider why the manuscripts, seemingly unprovoked, include lengthy descriptions of Odysseus</w:t>
      </w:r>
      <w:r>
        <w:rPr>
          <w:rFonts w:hAnsi="Times New Roman"/>
          <w:lang w:val="fr-FR"/>
        </w:rPr>
        <w:t>’</w:t>
      </w:r>
      <w:r>
        <w:rPr>
          <w:rFonts w:ascii="Times New Roman"/>
          <w:lang w:val="en-US"/>
        </w:rPr>
        <w:t>s skills at the very moment he is retreating. Are the scribes and ancient Homeric scholars attempting to make Odysseus seem more favorable by reminding the readers of his more admirable qualities? This issue will be discussed more at length in the next blog post, when I treat the scholia that deal directly with the question of whether or not Odysseus heard Diomedes</w:t>
      </w:r>
      <w:r>
        <w:rPr>
          <w:rFonts w:hAnsi="Times New Roman"/>
          <w:lang w:val="fr-FR"/>
        </w:rPr>
        <w:t>’</w:t>
      </w:r>
      <w:r>
        <w:rPr>
          <w:rFonts w:hAnsi="Times New Roman"/>
          <w:lang w:val="fr-FR"/>
        </w:rPr>
        <w:t xml:space="preserve"> </w:t>
      </w:r>
      <w:r>
        <w:rPr>
          <w:rFonts w:ascii="Times New Roman"/>
          <w:lang w:val="en-US"/>
        </w:rPr>
        <w:t xml:space="preserve">call for help. </w:t>
      </w:r>
    </w:p>
    <w:p w14:paraId="099CC3E6" w14:textId="77777777" w:rsidR="0034259F" w:rsidRDefault="00AB46F1">
      <w:pPr>
        <w:pStyle w:val="Body"/>
        <w:spacing w:line="480" w:lineRule="auto"/>
        <w:rPr>
          <w:ins w:id="2" w:author="Stephanie Lindeborg" w:date="2013-07-17T13:25:00Z"/>
          <w:rFonts w:ascii="Times New Roman" w:eastAsia="Times New Roman" w:hAnsi="Times New Roman" w:cs="Times New Roman"/>
        </w:rPr>
      </w:pPr>
      <w:ins w:id="3" w:author="Stephanie Lindeborg" w:date="2013-07-17T13:25:00Z">
        <w:r>
          <w:rPr>
            <w:rFonts w:ascii="Times New Roman"/>
            <w:lang w:val="en-US"/>
          </w:rPr>
          <w:t>Images</w:t>
        </w:r>
      </w:ins>
    </w:p>
    <w:p w14:paraId="5E141210" w14:textId="77777777" w:rsidR="0034259F" w:rsidRDefault="00AB46F1">
      <w:pPr>
        <w:pStyle w:val="Body"/>
        <w:spacing w:line="480" w:lineRule="auto"/>
        <w:rPr>
          <w:ins w:id="4" w:author="Stephanie Lindeborg" w:date="2013-07-17T13:25:00Z"/>
          <w:rFonts w:ascii="Times New Roman" w:eastAsia="Times New Roman" w:hAnsi="Times New Roman" w:cs="Times New Roman"/>
        </w:rPr>
      </w:pPr>
      <w:ins w:id="5" w:author="Stephanie Lindeborg" w:date="2013-07-17T13:25:00Z">
        <w:r>
          <w:rPr>
            <w:rFonts w:ascii="Times New Roman"/>
          </w:rPr>
          <w:t xml:space="preserve">1] </w:t>
        </w:r>
      </w:ins>
      <w:r>
        <w:fldChar w:fldCharType="begin"/>
      </w:r>
      <w:r>
        <w:instrText xml:space="preserve"> HYPERLINK "http://beta.hpcc.uh.edu/tomcat/hmtcite/images?request=GetIIPMooViewer&amp;urn=urn:cite:hmt:e3img.E3-099v@0.2613,0.7764,0.6687,0.117" </w:instrText>
      </w:r>
      <w:r>
        <w:fldChar w:fldCharType="separate"/>
      </w:r>
      <w:ins w:id="6" w:author="Stephanie Lindeborg" w:date="2013-07-17T13:25:00Z">
        <w:r>
          <w:rPr>
            <w:rStyle w:val="Hyperlink0"/>
            <w:rFonts w:ascii="Times New Roman"/>
            <w:lang w:val="en-US"/>
          </w:rPr>
          <w:t>http://beta.hpcc.uh.edu/tomcat/hmtcite/images?request=GetIIPMooViewer&amp;urn=urn:cite:hmt:e3img.E3-099v@0.2613,0.7764,0.6687,0.117</w:t>
        </w:r>
      </w:ins>
      <w:r>
        <w:rPr>
          <w:rStyle w:val="Hyperlink0"/>
          <w:rFonts w:ascii="Times New Roman"/>
          <w:lang w:val="en-US"/>
        </w:rPr>
        <w:fldChar w:fldCharType="end"/>
      </w:r>
    </w:p>
    <w:p w14:paraId="4305E2E7" w14:textId="77777777" w:rsidR="0034259F" w:rsidRDefault="00AB46F1">
      <w:pPr>
        <w:pStyle w:val="Body"/>
        <w:spacing w:line="480" w:lineRule="auto"/>
        <w:rPr>
          <w:ins w:id="7" w:author="Stephanie Lindeborg" w:date="2013-07-17T13:25:00Z"/>
          <w:rFonts w:ascii="Times New Roman" w:eastAsia="Times New Roman" w:hAnsi="Times New Roman" w:cs="Times New Roman"/>
        </w:rPr>
      </w:pPr>
      <w:ins w:id="8" w:author="Stephanie Lindeborg" w:date="2013-07-17T13:25:00Z">
        <w:r>
          <w:rPr>
            <w:rFonts w:ascii="Times New Roman"/>
          </w:rPr>
          <w:t xml:space="preserve">2] </w:t>
        </w:r>
      </w:ins>
      <w:r>
        <w:fldChar w:fldCharType="begin"/>
      </w:r>
      <w:r>
        <w:instrText xml:space="preserve"> HYPERLINK "http://beta.hpcc.uh.edu/tomcat/hmtcite/images?request=GetIIPMooViewer&amp;urn=urn:cite:hmt:vaimg.VA102VN-0605@0.1692,0.1285,0.2523,0.1841" </w:instrText>
      </w:r>
      <w:r>
        <w:fldChar w:fldCharType="separate"/>
      </w:r>
      <w:ins w:id="9" w:author="Stephanie Lindeborg" w:date="2013-07-17T13:25:00Z">
        <w:r>
          <w:rPr>
            <w:rStyle w:val="Hyperlink0"/>
            <w:rFonts w:ascii="Times New Roman"/>
            <w:lang w:val="en-US"/>
          </w:rPr>
          <w:t>http://beta.hpcc.uh.edu/tomcat/hmtcite/images?request=GetIIPMooViewer&amp;urn=urn:cite:hmt:vaimg.VA102VN-0605@0.1692,0.1285,0.2523,0.1841</w:t>
        </w:r>
      </w:ins>
      <w:r>
        <w:rPr>
          <w:rStyle w:val="Hyperlink0"/>
          <w:rFonts w:ascii="Times New Roman"/>
          <w:lang w:val="en-US"/>
        </w:rPr>
        <w:fldChar w:fldCharType="end"/>
      </w:r>
    </w:p>
    <w:p w14:paraId="53DE91C2" w14:textId="77777777" w:rsidR="0034259F" w:rsidRDefault="00AB46F1">
      <w:pPr>
        <w:pStyle w:val="Body"/>
        <w:spacing w:line="480" w:lineRule="auto"/>
      </w:pPr>
      <w:ins w:id="10" w:author="Stephanie Lindeborg" w:date="2013-07-17T13:25:00Z">
        <w:r>
          <w:rPr>
            <w:rFonts w:ascii="Times New Roman"/>
            <w:lang w:val="en-US"/>
          </w:rPr>
          <w:t xml:space="preserve">3] </w:t>
        </w:r>
        <w:proofErr w:type="gramStart"/>
        <w:r>
          <w:rPr>
            <w:rFonts w:ascii="Times New Roman"/>
            <w:lang w:val="en-US"/>
          </w:rPr>
          <w:t>see</w:t>
        </w:r>
        <w:proofErr w:type="gramEnd"/>
        <w:r>
          <w:rPr>
            <w:rFonts w:ascii="Times New Roman"/>
            <w:lang w:val="en-US"/>
          </w:rPr>
          <w:t xml:space="preserve"> attached screenshot</w:t>
        </w:r>
      </w:ins>
      <w:bookmarkEnd w:id="0"/>
    </w:p>
    <w:sectPr w:rsidR="0034259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F5D9B" w14:textId="77777777" w:rsidR="00AB46F1" w:rsidRDefault="00AB46F1">
      <w:r>
        <w:separator/>
      </w:r>
    </w:p>
  </w:endnote>
  <w:endnote w:type="continuationSeparator" w:id="0">
    <w:p w14:paraId="5D32C00F" w14:textId="77777777" w:rsidR="00AB46F1" w:rsidRDefault="00AB4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BB033" w14:textId="77777777" w:rsidR="00AB46F1" w:rsidRDefault="00AB46F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A9127" w14:textId="77777777" w:rsidR="00AB46F1" w:rsidRDefault="00AB46F1">
      <w:r>
        <w:separator/>
      </w:r>
    </w:p>
  </w:footnote>
  <w:footnote w:type="continuationSeparator" w:id="0">
    <w:p w14:paraId="164BA464" w14:textId="77777777" w:rsidR="00AB46F1" w:rsidRDefault="00AB4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550D0" w14:textId="77777777" w:rsidR="00AB46F1" w:rsidRDefault="00AB46F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259F"/>
    <w:rsid w:val="0034259F"/>
    <w:rsid w:val="006C6061"/>
    <w:rsid w:val="00AB4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5B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Pr>
      <w:rFonts w:ascii="Helvetica" w:hAnsi="Arial Unicode MS" w:cs="Arial Unicode MS"/>
      <w:color w:val="000000"/>
      <w:sz w:val="24"/>
      <w:szCs w:val="24"/>
      <w:lang w:val="pt-PT"/>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styleId="BalloonText">
    <w:name w:val="Balloon Text"/>
    <w:basedOn w:val="Normal"/>
    <w:link w:val="BalloonTextChar"/>
    <w:uiPriority w:val="99"/>
    <w:semiHidden/>
    <w:unhideWhenUsed/>
    <w:rsid w:val="00AB46F1"/>
    <w:rPr>
      <w:rFonts w:ascii="Lucida Grande" w:hAnsi="Lucida Grande"/>
      <w:sz w:val="18"/>
      <w:szCs w:val="18"/>
    </w:rPr>
  </w:style>
  <w:style w:type="character" w:customStyle="1" w:styleId="BalloonTextChar">
    <w:name w:val="Balloon Text Char"/>
    <w:basedOn w:val="DefaultParagraphFont"/>
    <w:link w:val="BalloonText"/>
    <w:uiPriority w:val="99"/>
    <w:semiHidden/>
    <w:rsid w:val="00AB46F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Pr>
      <w:rFonts w:ascii="Helvetica" w:hAnsi="Arial Unicode MS" w:cs="Arial Unicode MS"/>
      <w:color w:val="000000"/>
      <w:sz w:val="24"/>
      <w:szCs w:val="24"/>
      <w:lang w:val="pt-PT"/>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styleId="BalloonText">
    <w:name w:val="Balloon Text"/>
    <w:basedOn w:val="Normal"/>
    <w:link w:val="BalloonTextChar"/>
    <w:uiPriority w:val="99"/>
    <w:semiHidden/>
    <w:unhideWhenUsed/>
    <w:rsid w:val="00AB46F1"/>
    <w:rPr>
      <w:rFonts w:ascii="Lucida Grande" w:hAnsi="Lucida Grande"/>
      <w:sz w:val="18"/>
      <w:szCs w:val="18"/>
    </w:rPr>
  </w:style>
  <w:style w:type="character" w:customStyle="1" w:styleId="BalloonTextChar">
    <w:name w:val="Balloon Text Char"/>
    <w:basedOn w:val="DefaultParagraphFont"/>
    <w:link w:val="BalloonText"/>
    <w:uiPriority w:val="99"/>
    <w:semiHidden/>
    <w:rsid w:val="00AB46F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2053</Words>
  <Characters>11708</Characters>
  <Application>Microsoft Macintosh Word</Application>
  <DocSecurity>0</DocSecurity>
  <Lines>97</Lines>
  <Paragraphs>27</Paragraphs>
  <ScaleCrop>false</ScaleCrop>
  <Company/>
  <LinksUpToDate>false</LinksUpToDate>
  <CharactersWithSpaces>13734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cp:lastModifiedBy>
  <cp:revision>2</cp:revision>
  <dcterms:created xsi:type="dcterms:W3CDTF">2014-08-16T23:09:00Z</dcterms:created>
  <dcterms:modified xsi:type="dcterms:W3CDTF">2014-08-17T00:16:00Z</dcterms:modified>
</cp:coreProperties>
</file>